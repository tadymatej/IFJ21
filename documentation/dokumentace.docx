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2897C" w14:textId="77777777" w:rsidR="00972AEB" w:rsidRPr="00615447" w:rsidRDefault="00972AEB" w:rsidP="00972AEB">
      <w:pPr>
        <w:rPr>
          <w:lang w:val="cs-CZ"/>
        </w:rPr>
      </w:pPr>
      <w:r w:rsidRPr="00615447">
        <w:rPr>
          <w:noProof/>
          <w:lang w:val="cs-CZ"/>
        </w:rPr>
        <w:drawing>
          <wp:inline distT="0" distB="0" distL="0" distR="0" wp14:anchorId="16F4CB4C" wp14:editId="4827F22F">
            <wp:extent cx="5760720" cy="1278255"/>
            <wp:effectExtent l="0" t="0" r="0" b="0"/>
            <wp:docPr id="3" name="Picture 3" descr="Projekt PE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kt PER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1278255"/>
                    </a:xfrm>
                    <a:prstGeom prst="rect">
                      <a:avLst/>
                    </a:prstGeom>
                    <a:noFill/>
                    <a:ln>
                      <a:noFill/>
                    </a:ln>
                  </pic:spPr>
                </pic:pic>
              </a:graphicData>
            </a:graphic>
          </wp:inline>
        </w:drawing>
      </w:r>
    </w:p>
    <w:p w14:paraId="0B810F53" w14:textId="77777777" w:rsidR="00972AEB" w:rsidRPr="00615447" w:rsidRDefault="00972AEB" w:rsidP="00972AEB">
      <w:pPr>
        <w:rPr>
          <w:lang w:val="cs-CZ"/>
        </w:rPr>
      </w:pPr>
    </w:p>
    <w:p w14:paraId="71359C3F" w14:textId="77777777" w:rsidR="00972AEB" w:rsidRPr="00615447" w:rsidRDefault="00972AEB" w:rsidP="00972AEB">
      <w:pPr>
        <w:rPr>
          <w:lang w:val="cs-CZ"/>
        </w:rPr>
      </w:pPr>
    </w:p>
    <w:p w14:paraId="30B80676" w14:textId="77777777" w:rsidR="00972AEB" w:rsidRPr="00615447" w:rsidRDefault="00972AEB" w:rsidP="00972AEB">
      <w:pPr>
        <w:rPr>
          <w:lang w:val="cs-CZ"/>
        </w:rPr>
      </w:pPr>
    </w:p>
    <w:p w14:paraId="1EDCB429" w14:textId="77777777" w:rsidR="00972AEB" w:rsidRPr="00615447" w:rsidRDefault="00972AEB" w:rsidP="00972AEB">
      <w:pPr>
        <w:rPr>
          <w:lang w:val="cs-CZ"/>
        </w:rPr>
      </w:pPr>
    </w:p>
    <w:p w14:paraId="13F853D3" w14:textId="77777777" w:rsidR="00972AEB" w:rsidRPr="00615447" w:rsidRDefault="00972AEB" w:rsidP="00972AEB">
      <w:pPr>
        <w:rPr>
          <w:lang w:val="cs-CZ"/>
        </w:rPr>
      </w:pPr>
    </w:p>
    <w:p w14:paraId="38B491B5" w14:textId="77777777" w:rsidR="00972AEB" w:rsidRPr="006C52A3" w:rsidRDefault="00972AEB" w:rsidP="00972AEB">
      <w:pPr>
        <w:pStyle w:val="Title"/>
        <w:jc w:val="center"/>
        <w:rPr>
          <w:rFonts w:ascii="Times New Roman" w:hAnsi="Times New Roman" w:cs="Times New Roman"/>
          <w:lang w:val="cs-CZ"/>
        </w:rPr>
      </w:pPr>
      <w:r w:rsidRPr="006C52A3">
        <w:rPr>
          <w:rFonts w:ascii="Times New Roman" w:hAnsi="Times New Roman" w:cs="Times New Roman"/>
          <w:lang w:val="cs-CZ"/>
        </w:rPr>
        <w:t>Projektová dokumentace</w:t>
      </w:r>
    </w:p>
    <w:p w14:paraId="02468E3F"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Tým číslo 099, varianta I</w:t>
      </w:r>
    </w:p>
    <w:p w14:paraId="67CBB0EB" w14:textId="77777777" w:rsidR="00972AEB" w:rsidRPr="00615447" w:rsidRDefault="00972AEB" w:rsidP="00972AEB">
      <w:pPr>
        <w:jc w:val="center"/>
        <w:rPr>
          <w:lang w:val="cs-CZ"/>
        </w:rPr>
      </w:pPr>
    </w:p>
    <w:p w14:paraId="0C4F23C2" w14:textId="77777777" w:rsidR="00972AEB" w:rsidRPr="00615447" w:rsidRDefault="00972AEB" w:rsidP="00972AEB">
      <w:pPr>
        <w:rPr>
          <w:lang w:val="cs-CZ"/>
        </w:rPr>
      </w:pPr>
    </w:p>
    <w:p w14:paraId="531B81AC" w14:textId="77777777" w:rsidR="00972AEB" w:rsidRPr="00615447" w:rsidRDefault="00972AEB" w:rsidP="00972AEB">
      <w:pPr>
        <w:rPr>
          <w:lang w:val="cs-CZ"/>
        </w:rPr>
      </w:pPr>
    </w:p>
    <w:p w14:paraId="614A862A" w14:textId="77777777" w:rsidR="00972AEB" w:rsidRPr="00615447" w:rsidRDefault="00972AEB" w:rsidP="00972AEB">
      <w:pPr>
        <w:rPr>
          <w:lang w:val="cs-CZ"/>
        </w:rPr>
      </w:pPr>
    </w:p>
    <w:p w14:paraId="0309DB91" w14:textId="77777777" w:rsidR="00972AEB" w:rsidRPr="00615447" w:rsidRDefault="00972AEB" w:rsidP="00972AEB">
      <w:pPr>
        <w:jc w:val="center"/>
        <w:rPr>
          <w:rFonts w:ascii="Times New Roman" w:hAnsi="Times New Roman" w:cs="Times New Roman"/>
          <w:b/>
          <w:bCs/>
          <w:lang w:val="cs-CZ"/>
        </w:rPr>
      </w:pPr>
      <w:r w:rsidRPr="00615447">
        <w:rPr>
          <w:rFonts w:ascii="Times New Roman" w:hAnsi="Times New Roman" w:cs="Times New Roman"/>
          <w:b/>
          <w:bCs/>
          <w:lang w:val="cs-CZ"/>
        </w:rPr>
        <w:t xml:space="preserve">Matěj Žalmánek </w:t>
      </w:r>
      <w:r w:rsidRPr="00615447">
        <w:rPr>
          <w:rFonts w:ascii="Times New Roman" w:hAnsi="Times New Roman" w:cs="Times New Roman"/>
          <w:b/>
          <w:bCs/>
          <w:lang w:val="cs-CZ"/>
        </w:rPr>
        <w:tab/>
        <w:t>xzalma00</w:t>
      </w:r>
      <w:r w:rsidRPr="00615447">
        <w:rPr>
          <w:rFonts w:ascii="Times New Roman" w:hAnsi="Times New Roman" w:cs="Times New Roman"/>
          <w:b/>
          <w:bCs/>
          <w:lang w:val="cs-CZ"/>
        </w:rPr>
        <w:tab/>
        <w:t>25%</w:t>
      </w:r>
    </w:p>
    <w:p w14:paraId="2C390924"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Igar Sauchanka</w:t>
      </w:r>
      <w:r w:rsidRPr="00615447">
        <w:rPr>
          <w:rFonts w:ascii="Times New Roman" w:hAnsi="Times New Roman" w:cs="Times New Roman"/>
          <w:lang w:val="cs-CZ"/>
        </w:rPr>
        <w:tab/>
      </w:r>
      <w:r w:rsidRPr="00615447">
        <w:rPr>
          <w:rFonts w:ascii="Times New Roman" w:hAnsi="Times New Roman" w:cs="Times New Roman"/>
          <w:lang w:val="cs-CZ"/>
        </w:rPr>
        <w:tab/>
        <w:t>xsauch00</w:t>
      </w:r>
      <w:r w:rsidRPr="00615447">
        <w:rPr>
          <w:rFonts w:ascii="Times New Roman" w:hAnsi="Times New Roman" w:cs="Times New Roman"/>
          <w:lang w:val="cs-CZ"/>
        </w:rPr>
        <w:tab/>
        <w:t>25%</w:t>
      </w:r>
    </w:p>
    <w:p w14:paraId="23207E27"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 xml:space="preserve">Juraj Novosád </w:t>
      </w:r>
      <w:r w:rsidRPr="00615447">
        <w:rPr>
          <w:rFonts w:ascii="Times New Roman" w:hAnsi="Times New Roman" w:cs="Times New Roman"/>
          <w:lang w:val="cs-CZ"/>
        </w:rPr>
        <w:tab/>
      </w:r>
      <w:r w:rsidRPr="00615447">
        <w:rPr>
          <w:rFonts w:ascii="Times New Roman" w:hAnsi="Times New Roman" w:cs="Times New Roman"/>
          <w:lang w:val="cs-CZ"/>
        </w:rPr>
        <w:tab/>
        <w:t>xnovos13</w:t>
      </w:r>
      <w:r w:rsidRPr="00615447">
        <w:rPr>
          <w:rFonts w:ascii="Times New Roman" w:hAnsi="Times New Roman" w:cs="Times New Roman"/>
          <w:lang w:val="cs-CZ"/>
        </w:rPr>
        <w:tab/>
        <w:t>25%</w:t>
      </w:r>
    </w:p>
    <w:p w14:paraId="30946101"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 xml:space="preserve">Eva Mičánková </w:t>
      </w:r>
      <w:r w:rsidRPr="00615447">
        <w:rPr>
          <w:rFonts w:ascii="Times New Roman" w:hAnsi="Times New Roman" w:cs="Times New Roman"/>
          <w:lang w:val="cs-CZ"/>
        </w:rPr>
        <w:tab/>
        <w:t>xmican10</w:t>
      </w:r>
      <w:r w:rsidRPr="00615447">
        <w:rPr>
          <w:rFonts w:ascii="Times New Roman" w:hAnsi="Times New Roman" w:cs="Times New Roman"/>
          <w:lang w:val="cs-CZ"/>
        </w:rPr>
        <w:tab/>
        <w:t>25%</w:t>
      </w:r>
    </w:p>
    <w:p w14:paraId="475A3E1A" w14:textId="77777777" w:rsidR="00972AEB" w:rsidRPr="00615447" w:rsidRDefault="00972AEB" w:rsidP="00972AEB">
      <w:pPr>
        <w:jc w:val="center"/>
        <w:rPr>
          <w:rFonts w:ascii="Times New Roman" w:hAnsi="Times New Roman" w:cs="Times New Roman"/>
          <w:lang w:val="cs-CZ"/>
        </w:rPr>
      </w:pPr>
    </w:p>
    <w:p w14:paraId="6C0D4402" w14:textId="77777777" w:rsidR="00972AEB" w:rsidRPr="00615447" w:rsidRDefault="00972AEB" w:rsidP="00972AEB">
      <w:pPr>
        <w:rPr>
          <w:rFonts w:ascii="Times New Roman" w:hAnsi="Times New Roman" w:cs="Times New Roman"/>
          <w:lang w:val="cs-CZ"/>
        </w:rPr>
      </w:pPr>
    </w:p>
    <w:p w14:paraId="53F6F564" w14:textId="77777777" w:rsidR="00972AEB" w:rsidRPr="00615447" w:rsidRDefault="00972AEB" w:rsidP="00972AEB">
      <w:pPr>
        <w:jc w:val="center"/>
        <w:rPr>
          <w:rFonts w:ascii="Times New Roman" w:hAnsi="Times New Roman" w:cs="Times New Roman"/>
          <w:lang w:val="cs-CZ"/>
        </w:rPr>
      </w:pPr>
    </w:p>
    <w:p w14:paraId="4430D020" w14:textId="77777777" w:rsidR="00972AEB" w:rsidRPr="00615447" w:rsidRDefault="00972AEB" w:rsidP="00972AEB">
      <w:pPr>
        <w:jc w:val="center"/>
        <w:rPr>
          <w:rFonts w:ascii="Times New Roman" w:hAnsi="Times New Roman" w:cs="Times New Roman"/>
          <w:lang w:val="cs-CZ"/>
        </w:rPr>
      </w:pPr>
    </w:p>
    <w:p w14:paraId="1FAD2A74" w14:textId="77777777" w:rsidR="00972AEB" w:rsidRPr="00615447" w:rsidRDefault="00972AEB" w:rsidP="00972AEB">
      <w:pPr>
        <w:jc w:val="center"/>
        <w:rPr>
          <w:rFonts w:ascii="Times New Roman" w:hAnsi="Times New Roman" w:cs="Times New Roman"/>
          <w:lang w:val="cs-CZ"/>
        </w:rPr>
      </w:pPr>
    </w:p>
    <w:p w14:paraId="51425AEA" w14:textId="77777777" w:rsidR="00972AEB" w:rsidRPr="00615447" w:rsidRDefault="00972AEB" w:rsidP="00972AEB">
      <w:pPr>
        <w:jc w:val="center"/>
        <w:rPr>
          <w:rFonts w:ascii="Times New Roman" w:hAnsi="Times New Roman" w:cs="Times New Roman"/>
          <w:lang w:val="cs-CZ"/>
        </w:rPr>
      </w:pPr>
      <w:r w:rsidRPr="00615447">
        <w:rPr>
          <w:rFonts w:ascii="Times New Roman" w:hAnsi="Times New Roman" w:cs="Times New Roman"/>
          <w:lang w:val="cs-CZ"/>
        </w:rPr>
        <w:t>// TODO vypsat rozšíření</w:t>
      </w:r>
    </w:p>
    <w:p w14:paraId="79A69460" w14:textId="77777777" w:rsidR="00972AEB" w:rsidRPr="00615447" w:rsidRDefault="00972AEB" w:rsidP="00972AEB">
      <w:pPr>
        <w:jc w:val="center"/>
        <w:rPr>
          <w:rFonts w:ascii="Times New Roman" w:hAnsi="Times New Roman" w:cs="Times New Roman"/>
          <w:lang w:val="cs-CZ"/>
        </w:rPr>
      </w:pPr>
    </w:p>
    <w:p w14:paraId="0697311F"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br w:type="page"/>
      </w:r>
    </w:p>
    <w:sdt>
      <w:sdtPr>
        <w:rPr>
          <w:rFonts w:asciiTheme="minorHAnsi" w:eastAsiaTheme="minorEastAsia" w:hAnsiTheme="minorHAnsi" w:cstheme="minorBidi"/>
          <w:b w:val="0"/>
          <w:bCs w:val="0"/>
          <w:smallCaps w:val="0"/>
          <w:color w:val="auto"/>
          <w:sz w:val="22"/>
          <w:szCs w:val="22"/>
          <w:lang w:val="cs-CZ"/>
        </w:rPr>
        <w:id w:val="139788306"/>
        <w:docPartObj>
          <w:docPartGallery w:val="Table of Contents"/>
          <w:docPartUnique/>
        </w:docPartObj>
      </w:sdtPr>
      <w:sdtEndPr>
        <w:rPr>
          <w:noProof/>
        </w:rPr>
      </w:sdtEndPr>
      <w:sdtContent>
        <w:p w14:paraId="71442AAE" w14:textId="77777777" w:rsidR="00972AEB" w:rsidRPr="00B634D3" w:rsidRDefault="00972AEB" w:rsidP="00972AEB">
          <w:pPr>
            <w:pStyle w:val="TOCHeading"/>
            <w:numPr>
              <w:ilvl w:val="0"/>
              <w:numId w:val="0"/>
            </w:numPr>
            <w:ind w:left="432"/>
            <w:rPr>
              <w:rFonts w:ascii="Times New Roman" w:hAnsi="Times New Roman" w:cs="Times New Roman"/>
              <w:lang w:val="cs-CZ"/>
            </w:rPr>
          </w:pPr>
          <w:r w:rsidRPr="00B634D3">
            <w:rPr>
              <w:rFonts w:ascii="Times New Roman" w:hAnsi="Times New Roman" w:cs="Times New Roman"/>
              <w:lang w:val="cs-CZ"/>
            </w:rPr>
            <w:t>OBSAH</w:t>
          </w:r>
        </w:p>
        <w:p w14:paraId="48FAF6FC" w14:textId="662C9656" w:rsidR="00BC0F91" w:rsidRDefault="00972AEB">
          <w:pPr>
            <w:pStyle w:val="TOC1"/>
            <w:tabs>
              <w:tab w:val="left" w:pos="440"/>
              <w:tab w:val="right" w:leader="dot" w:pos="9062"/>
            </w:tabs>
            <w:rPr>
              <w:noProof/>
              <w:lang w:eastAsia="en-GB"/>
            </w:rPr>
          </w:pPr>
          <w:r w:rsidRPr="00615447">
            <w:rPr>
              <w:lang w:val="cs-CZ"/>
            </w:rPr>
            <w:fldChar w:fldCharType="begin"/>
          </w:r>
          <w:r w:rsidRPr="00615447">
            <w:rPr>
              <w:lang w:val="cs-CZ"/>
            </w:rPr>
            <w:instrText xml:space="preserve"> TOC \o "1-3" \h \z \u </w:instrText>
          </w:r>
          <w:r w:rsidRPr="00615447">
            <w:rPr>
              <w:lang w:val="cs-CZ"/>
            </w:rPr>
            <w:fldChar w:fldCharType="separate"/>
          </w:r>
          <w:hyperlink w:anchor="_Toc89708143" w:history="1">
            <w:r w:rsidR="00BC0F91" w:rsidRPr="00E93109">
              <w:rPr>
                <w:rStyle w:val="Hyperlink"/>
                <w:rFonts w:ascii="Times New Roman" w:hAnsi="Times New Roman" w:cs="Times New Roman"/>
                <w:noProof/>
                <w:lang w:val="cs-CZ"/>
              </w:rPr>
              <w:t>1.</w:t>
            </w:r>
            <w:r w:rsidR="00BC0F91">
              <w:rPr>
                <w:noProof/>
                <w:lang w:eastAsia="en-GB"/>
              </w:rPr>
              <w:tab/>
            </w:r>
            <w:r w:rsidR="00BC0F91" w:rsidRPr="00E93109">
              <w:rPr>
                <w:rStyle w:val="Hyperlink"/>
                <w:rFonts w:ascii="Times New Roman" w:hAnsi="Times New Roman" w:cs="Times New Roman"/>
                <w:noProof/>
                <w:lang w:val="cs-CZ"/>
              </w:rPr>
              <w:t>Úvod</w:t>
            </w:r>
            <w:r w:rsidR="00BC0F91">
              <w:rPr>
                <w:noProof/>
                <w:webHidden/>
              </w:rPr>
              <w:tab/>
            </w:r>
            <w:r w:rsidR="00BC0F91">
              <w:rPr>
                <w:noProof/>
                <w:webHidden/>
              </w:rPr>
              <w:fldChar w:fldCharType="begin"/>
            </w:r>
            <w:r w:rsidR="00BC0F91">
              <w:rPr>
                <w:noProof/>
                <w:webHidden/>
              </w:rPr>
              <w:instrText xml:space="preserve"> PAGEREF _Toc89708143 \h </w:instrText>
            </w:r>
            <w:r w:rsidR="00BC0F91">
              <w:rPr>
                <w:noProof/>
                <w:webHidden/>
              </w:rPr>
            </w:r>
            <w:r w:rsidR="00BC0F91">
              <w:rPr>
                <w:noProof/>
                <w:webHidden/>
              </w:rPr>
              <w:fldChar w:fldCharType="separate"/>
            </w:r>
            <w:r w:rsidR="00BC0F91">
              <w:rPr>
                <w:noProof/>
                <w:webHidden/>
              </w:rPr>
              <w:t>3</w:t>
            </w:r>
            <w:r w:rsidR="00BC0F91">
              <w:rPr>
                <w:noProof/>
                <w:webHidden/>
              </w:rPr>
              <w:fldChar w:fldCharType="end"/>
            </w:r>
          </w:hyperlink>
        </w:p>
        <w:p w14:paraId="5EE20C78" w14:textId="6095B90A" w:rsidR="00BC0F91" w:rsidRDefault="008B1A31">
          <w:pPr>
            <w:pStyle w:val="TOC1"/>
            <w:tabs>
              <w:tab w:val="left" w:pos="440"/>
              <w:tab w:val="right" w:leader="dot" w:pos="9062"/>
            </w:tabs>
            <w:rPr>
              <w:noProof/>
              <w:lang w:eastAsia="en-GB"/>
            </w:rPr>
          </w:pPr>
          <w:hyperlink w:anchor="_Toc89708144" w:history="1">
            <w:r w:rsidR="00BC0F91" w:rsidRPr="00E93109">
              <w:rPr>
                <w:rStyle w:val="Hyperlink"/>
                <w:rFonts w:ascii="Times New Roman" w:hAnsi="Times New Roman" w:cs="Times New Roman"/>
                <w:noProof/>
                <w:lang w:val="cs-CZ"/>
              </w:rPr>
              <w:t>2.</w:t>
            </w:r>
            <w:r w:rsidR="00BC0F91">
              <w:rPr>
                <w:noProof/>
                <w:lang w:eastAsia="en-GB"/>
              </w:rPr>
              <w:tab/>
            </w:r>
            <w:r w:rsidR="00BC0F91" w:rsidRPr="00E93109">
              <w:rPr>
                <w:rStyle w:val="Hyperlink"/>
                <w:rFonts w:ascii="Times New Roman" w:hAnsi="Times New Roman" w:cs="Times New Roman"/>
                <w:noProof/>
                <w:lang w:val="cs-CZ"/>
              </w:rPr>
              <w:t>Návrh řešení a implementace</w:t>
            </w:r>
            <w:r w:rsidR="00BC0F91">
              <w:rPr>
                <w:noProof/>
                <w:webHidden/>
              </w:rPr>
              <w:tab/>
            </w:r>
            <w:r w:rsidR="00BC0F91">
              <w:rPr>
                <w:noProof/>
                <w:webHidden/>
              </w:rPr>
              <w:fldChar w:fldCharType="begin"/>
            </w:r>
            <w:r w:rsidR="00BC0F91">
              <w:rPr>
                <w:noProof/>
                <w:webHidden/>
              </w:rPr>
              <w:instrText xml:space="preserve"> PAGEREF _Toc89708144 \h </w:instrText>
            </w:r>
            <w:r w:rsidR="00BC0F91">
              <w:rPr>
                <w:noProof/>
                <w:webHidden/>
              </w:rPr>
            </w:r>
            <w:r w:rsidR="00BC0F91">
              <w:rPr>
                <w:noProof/>
                <w:webHidden/>
              </w:rPr>
              <w:fldChar w:fldCharType="separate"/>
            </w:r>
            <w:r w:rsidR="00BC0F91">
              <w:rPr>
                <w:noProof/>
                <w:webHidden/>
              </w:rPr>
              <w:t>3</w:t>
            </w:r>
            <w:r w:rsidR="00BC0F91">
              <w:rPr>
                <w:noProof/>
                <w:webHidden/>
              </w:rPr>
              <w:fldChar w:fldCharType="end"/>
            </w:r>
          </w:hyperlink>
        </w:p>
        <w:p w14:paraId="21053927" w14:textId="0B3F3B8F" w:rsidR="00BC0F91" w:rsidRDefault="008B1A31">
          <w:pPr>
            <w:pStyle w:val="TOC2"/>
            <w:tabs>
              <w:tab w:val="left" w:pos="880"/>
              <w:tab w:val="right" w:leader="dot" w:pos="9062"/>
            </w:tabs>
            <w:rPr>
              <w:noProof/>
              <w:lang w:eastAsia="en-GB"/>
            </w:rPr>
          </w:pPr>
          <w:hyperlink w:anchor="_Toc89708145" w:history="1">
            <w:r w:rsidR="00BC0F91" w:rsidRPr="00E93109">
              <w:rPr>
                <w:rStyle w:val="Hyperlink"/>
                <w:rFonts w:ascii="Times New Roman" w:hAnsi="Times New Roman" w:cs="Times New Roman"/>
                <w:noProof/>
                <w:lang w:val="cs-CZ"/>
              </w:rPr>
              <w:t>2.1</w:t>
            </w:r>
            <w:r w:rsidR="00BC0F91">
              <w:rPr>
                <w:noProof/>
                <w:lang w:eastAsia="en-GB"/>
              </w:rPr>
              <w:tab/>
            </w:r>
            <w:r w:rsidR="00BC0F91" w:rsidRPr="00E93109">
              <w:rPr>
                <w:rStyle w:val="Hyperlink"/>
                <w:rFonts w:ascii="Times New Roman" w:hAnsi="Times New Roman" w:cs="Times New Roman"/>
                <w:noProof/>
                <w:lang w:val="cs-CZ"/>
              </w:rPr>
              <w:t>Lexikální analýza</w:t>
            </w:r>
            <w:r w:rsidR="00BC0F91">
              <w:rPr>
                <w:noProof/>
                <w:webHidden/>
              </w:rPr>
              <w:tab/>
            </w:r>
            <w:r w:rsidR="00BC0F91">
              <w:rPr>
                <w:noProof/>
                <w:webHidden/>
              </w:rPr>
              <w:fldChar w:fldCharType="begin"/>
            </w:r>
            <w:r w:rsidR="00BC0F91">
              <w:rPr>
                <w:noProof/>
                <w:webHidden/>
              </w:rPr>
              <w:instrText xml:space="preserve"> PAGEREF _Toc89708145 \h </w:instrText>
            </w:r>
            <w:r w:rsidR="00BC0F91">
              <w:rPr>
                <w:noProof/>
                <w:webHidden/>
              </w:rPr>
            </w:r>
            <w:r w:rsidR="00BC0F91">
              <w:rPr>
                <w:noProof/>
                <w:webHidden/>
              </w:rPr>
              <w:fldChar w:fldCharType="separate"/>
            </w:r>
            <w:r w:rsidR="00BC0F91">
              <w:rPr>
                <w:noProof/>
                <w:webHidden/>
              </w:rPr>
              <w:t>3</w:t>
            </w:r>
            <w:r w:rsidR="00BC0F91">
              <w:rPr>
                <w:noProof/>
                <w:webHidden/>
              </w:rPr>
              <w:fldChar w:fldCharType="end"/>
            </w:r>
          </w:hyperlink>
        </w:p>
        <w:p w14:paraId="606E53AD" w14:textId="7FCF9091" w:rsidR="00BC0F91" w:rsidRDefault="008B1A31">
          <w:pPr>
            <w:pStyle w:val="TOC2"/>
            <w:tabs>
              <w:tab w:val="left" w:pos="880"/>
              <w:tab w:val="right" w:leader="dot" w:pos="9062"/>
            </w:tabs>
            <w:rPr>
              <w:noProof/>
              <w:lang w:eastAsia="en-GB"/>
            </w:rPr>
          </w:pPr>
          <w:hyperlink w:anchor="_Toc89708146" w:history="1">
            <w:r w:rsidR="00BC0F91" w:rsidRPr="00E93109">
              <w:rPr>
                <w:rStyle w:val="Hyperlink"/>
                <w:rFonts w:ascii="Times New Roman" w:hAnsi="Times New Roman" w:cs="Times New Roman"/>
                <w:noProof/>
                <w:lang w:val="cs-CZ"/>
              </w:rPr>
              <w:t>2.2</w:t>
            </w:r>
            <w:r w:rsidR="00BC0F91">
              <w:rPr>
                <w:noProof/>
                <w:lang w:eastAsia="en-GB"/>
              </w:rPr>
              <w:tab/>
            </w:r>
            <w:r w:rsidR="00BC0F91" w:rsidRPr="00E93109">
              <w:rPr>
                <w:rStyle w:val="Hyperlink"/>
                <w:rFonts w:ascii="Times New Roman" w:hAnsi="Times New Roman" w:cs="Times New Roman"/>
                <w:noProof/>
                <w:lang w:val="cs-CZ"/>
              </w:rPr>
              <w:t>Syntaktická analýza</w:t>
            </w:r>
            <w:r w:rsidR="00BC0F91">
              <w:rPr>
                <w:noProof/>
                <w:webHidden/>
              </w:rPr>
              <w:tab/>
            </w:r>
            <w:r w:rsidR="00BC0F91">
              <w:rPr>
                <w:noProof/>
                <w:webHidden/>
              </w:rPr>
              <w:fldChar w:fldCharType="begin"/>
            </w:r>
            <w:r w:rsidR="00BC0F91">
              <w:rPr>
                <w:noProof/>
                <w:webHidden/>
              </w:rPr>
              <w:instrText xml:space="preserve"> PAGEREF _Toc89708146 \h </w:instrText>
            </w:r>
            <w:r w:rsidR="00BC0F91">
              <w:rPr>
                <w:noProof/>
                <w:webHidden/>
              </w:rPr>
            </w:r>
            <w:r w:rsidR="00BC0F91">
              <w:rPr>
                <w:noProof/>
                <w:webHidden/>
              </w:rPr>
              <w:fldChar w:fldCharType="separate"/>
            </w:r>
            <w:r w:rsidR="00BC0F91">
              <w:rPr>
                <w:noProof/>
                <w:webHidden/>
              </w:rPr>
              <w:t>3</w:t>
            </w:r>
            <w:r w:rsidR="00BC0F91">
              <w:rPr>
                <w:noProof/>
                <w:webHidden/>
              </w:rPr>
              <w:fldChar w:fldCharType="end"/>
            </w:r>
          </w:hyperlink>
        </w:p>
        <w:p w14:paraId="038CEAC5" w14:textId="0D1CFF71" w:rsidR="00BC0F91" w:rsidRDefault="008B1A31">
          <w:pPr>
            <w:pStyle w:val="TOC2"/>
            <w:tabs>
              <w:tab w:val="left" w:pos="1100"/>
              <w:tab w:val="right" w:leader="dot" w:pos="9062"/>
            </w:tabs>
            <w:rPr>
              <w:noProof/>
              <w:lang w:eastAsia="en-GB"/>
            </w:rPr>
          </w:pPr>
          <w:hyperlink w:anchor="_Toc89708147" w:history="1">
            <w:r w:rsidR="00BC0F91" w:rsidRPr="00E93109">
              <w:rPr>
                <w:rStyle w:val="Hyperlink"/>
                <w:rFonts w:ascii="Times New Roman" w:hAnsi="Times New Roman" w:cs="Times New Roman"/>
                <w:noProof/>
                <w:lang w:val="cs-CZ"/>
              </w:rPr>
              <w:t>2.2.1</w:t>
            </w:r>
            <w:r w:rsidR="00BC0F91">
              <w:rPr>
                <w:noProof/>
                <w:lang w:eastAsia="en-GB"/>
              </w:rPr>
              <w:tab/>
            </w:r>
            <w:r w:rsidR="00BC0F91" w:rsidRPr="00E93109">
              <w:rPr>
                <w:rStyle w:val="Hyperlink"/>
                <w:rFonts w:ascii="Times New Roman" w:hAnsi="Times New Roman" w:cs="Times New Roman"/>
                <w:noProof/>
                <w:lang w:val="cs-CZ"/>
              </w:rPr>
              <w:t>Precedenční syntaktická analýza</w:t>
            </w:r>
            <w:r w:rsidR="00BC0F91">
              <w:rPr>
                <w:noProof/>
                <w:webHidden/>
              </w:rPr>
              <w:tab/>
            </w:r>
            <w:r w:rsidR="00BC0F91">
              <w:rPr>
                <w:noProof/>
                <w:webHidden/>
              </w:rPr>
              <w:fldChar w:fldCharType="begin"/>
            </w:r>
            <w:r w:rsidR="00BC0F91">
              <w:rPr>
                <w:noProof/>
                <w:webHidden/>
              </w:rPr>
              <w:instrText xml:space="preserve"> PAGEREF _Toc89708147 \h </w:instrText>
            </w:r>
            <w:r w:rsidR="00BC0F91">
              <w:rPr>
                <w:noProof/>
                <w:webHidden/>
              </w:rPr>
            </w:r>
            <w:r w:rsidR="00BC0F91">
              <w:rPr>
                <w:noProof/>
                <w:webHidden/>
              </w:rPr>
              <w:fldChar w:fldCharType="separate"/>
            </w:r>
            <w:r w:rsidR="00BC0F91">
              <w:rPr>
                <w:noProof/>
                <w:webHidden/>
              </w:rPr>
              <w:t>3</w:t>
            </w:r>
            <w:r w:rsidR="00BC0F91">
              <w:rPr>
                <w:noProof/>
                <w:webHidden/>
              </w:rPr>
              <w:fldChar w:fldCharType="end"/>
            </w:r>
          </w:hyperlink>
        </w:p>
        <w:p w14:paraId="50172FA7" w14:textId="33BA63E7" w:rsidR="00BC0F91" w:rsidRDefault="008B1A31">
          <w:pPr>
            <w:pStyle w:val="TOC2"/>
            <w:tabs>
              <w:tab w:val="left" w:pos="1100"/>
              <w:tab w:val="right" w:leader="dot" w:pos="9062"/>
            </w:tabs>
            <w:rPr>
              <w:noProof/>
              <w:lang w:eastAsia="en-GB"/>
            </w:rPr>
          </w:pPr>
          <w:hyperlink w:anchor="_Toc89708148" w:history="1">
            <w:r w:rsidR="00BC0F91" w:rsidRPr="00E93109">
              <w:rPr>
                <w:rStyle w:val="Hyperlink"/>
                <w:rFonts w:ascii="Times New Roman" w:hAnsi="Times New Roman" w:cs="Times New Roman"/>
                <w:noProof/>
                <w:lang w:val="cs-CZ"/>
              </w:rPr>
              <w:t>2.2.2</w:t>
            </w:r>
            <w:r w:rsidR="00BC0F91">
              <w:rPr>
                <w:noProof/>
                <w:lang w:eastAsia="en-GB"/>
              </w:rPr>
              <w:tab/>
            </w:r>
            <w:r w:rsidR="00BC0F91" w:rsidRPr="00E93109">
              <w:rPr>
                <w:rStyle w:val="Hyperlink"/>
                <w:rFonts w:ascii="Times New Roman" w:hAnsi="Times New Roman" w:cs="Times New Roman"/>
                <w:noProof/>
                <w:lang w:val="cs-CZ"/>
              </w:rPr>
              <w:t>Precedenčná sémantická analýza</w:t>
            </w:r>
            <w:r w:rsidR="00BC0F91">
              <w:rPr>
                <w:noProof/>
                <w:webHidden/>
              </w:rPr>
              <w:tab/>
            </w:r>
            <w:r w:rsidR="00BC0F91">
              <w:rPr>
                <w:noProof/>
                <w:webHidden/>
              </w:rPr>
              <w:fldChar w:fldCharType="begin"/>
            </w:r>
            <w:r w:rsidR="00BC0F91">
              <w:rPr>
                <w:noProof/>
                <w:webHidden/>
              </w:rPr>
              <w:instrText xml:space="preserve"> PAGEREF _Toc89708148 \h </w:instrText>
            </w:r>
            <w:r w:rsidR="00BC0F91">
              <w:rPr>
                <w:noProof/>
                <w:webHidden/>
              </w:rPr>
            </w:r>
            <w:r w:rsidR="00BC0F91">
              <w:rPr>
                <w:noProof/>
                <w:webHidden/>
              </w:rPr>
              <w:fldChar w:fldCharType="separate"/>
            </w:r>
            <w:r w:rsidR="00BC0F91">
              <w:rPr>
                <w:noProof/>
                <w:webHidden/>
              </w:rPr>
              <w:t>4</w:t>
            </w:r>
            <w:r w:rsidR="00BC0F91">
              <w:rPr>
                <w:noProof/>
                <w:webHidden/>
              </w:rPr>
              <w:fldChar w:fldCharType="end"/>
            </w:r>
          </w:hyperlink>
        </w:p>
        <w:p w14:paraId="248BFA54" w14:textId="0F72B767" w:rsidR="00BC0F91" w:rsidRDefault="008B1A31">
          <w:pPr>
            <w:pStyle w:val="TOC2"/>
            <w:tabs>
              <w:tab w:val="left" w:pos="880"/>
              <w:tab w:val="right" w:leader="dot" w:pos="9062"/>
            </w:tabs>
            <w:rPr>
              <w:noProof/>
              <w:lang w:eastAsia="en-GB"/>
            </w:rPr>
          </w:pPr>
          <w:hyperlink w:anchor="_Toc89708149" w:history="1">
            <w:r w:rsidR="00BC0F91" w:rsidRPr="00E93109">
              <w:rPr>
                <w:rStyle w:val="Hyperlink"/>
                <w:rFonts w:ascii="Times New Roman" w:hAnsi="Times New Roman" w:cs="Times New Roman"/>
                <w:noProof/>
                <w:lang w:val="cs-CZ"/>
              </w:rPr>
              <w:t>2.3</w:t>
            </w:r>
            <w:r w:rsidR="00BC0F91">
              <w:rPr>
                <w:noProof/>
                <w:lang w:eastAsia="en-GB"/>
              </w:rPr>
              <w:tab/>
            </w:r>
            <w:r w:rsidR="00BC0F91" w:rsidRPr="00E93109">
              <w:rPr>
                <w:rStyle w:val="Hyperlink"/>
                <w:rFonts w:ascii="Times New Roman" w:hAnsi="Times New Roman" w:cs="Times New Roman"/>
                <w:noProof/>
                <w:lang w:val="cs-CZ"/>
              </w:rPr>
              <w:t>Sémantická analýza</w:t>
            </w:r>
            <w:r w:rsidR="00BC0F91">
              <w:rPr>
                <w:noProof/>
                <w:webHidden/>
              </w:rPr>
              <w:tab/>
            </w:r>
            <w:r w:rsidR="00BC0F91">
              <w:rPr>
                <w:noProof/>
                <w:webHidden/>
              </w:rPr>
              <w:fldChar w:fldCharType="begin"/>
            </w:r>
            <w:r w:rsidR="00BC0F91">
              <w:rPr>
                <w:noProof/>
                <w:webHidden/>
              </w:rPr>
              <w:instrText xml:space="preserve"> PAGEREF _Toc89708149 \h </w:instrText>
            </w:r>
            <w:r w:rsidR="00BC0F91">
              <w:rPr>
                <w:noProof/>
                <w:webHidden/>
              </w:rPr>
            </w:r>
            <w:r w:rsidR="00BC0F91">
              <w:rPr>
                <w:noProof/>
                <w:webHidden/>
              </w:rPr>
              <w:fldChar w:fldCharType="separate"/>
            </w:r>
            <w:r w:rsidR="00BC0F91">
              <w:rPr>
                <w:noProof/>
                <w:webHidden/>
              </w:rPr>
              <w:t>4</w:t>
            </w:r>
            <w:r w:rsidR="00BC0F91">
              <w:rPr>
                <w:noProof/>
                <w:webHidden/>
              </w:rPr>
              <w:fldChar w:fldCharType="end"/>
            </w:r>
          </w:hyperlink>
        </w:p>
        <w:p w14:paraId="290F2822" w14:textId="1748EFC0" w:rsidR="00BC0F91" w:rsidRDefault="008B1A31">
          <w:pPr>
            <w:pStyle w:val="TOC2"/>
            <w:tabs>
              <w:tab w:val="left" w:pos="880"/>
              <w:tab w:val="right" w:leader="dot" w:pos="9062"/>
            </w:tabs>
            <w:rPr>
              <w:noProof/>
              <w:lang w:eastAsia="en-GB"/>
            </w:rPr>
          </w:pPr>
          <w:hyperlink w:anchor="_Toc89708150" w:history="1">
            <w:r w:rsidR="00BC0F91" w:rsidRPr="00E93109">
              <w:rPr>
                <w:rStyle w:val="Hyperlink"/>
                <w:rFonts w:ascii="Times New Roman" w:hAnsi="Times New Roman" w:cs="Times New Roman"/>
                <w:noProof/>
                <w:lang w:val="cs-CZ"/>
              </w:rPr>
              <w:t>2.4</w:t>
            </w:r>
            <w:r w:rsidR="00BC0F91">
              <w:rPr>
                <w:noProof/>
                <w:lang w:eastAsia="en-GB"/>
              </w:rPr>
              <w:tab/>
            </w:r>
            <w:r w:rsidR="00BC0F91" w:rsidRPr="00E93109">
              <w:rPr>
                <w:rStyle w:val="Hyperlink"/>
                <w:rFonts w:ascii="Times New Roman" w:hAnsi="Times New Roman" w:cs="Times New Roman"/>
                <w:noProof/>
                <w:lang w:val="cs-CZ"/>
              </w:rPr>
              <w:t>Generátor mezikódu</w:t>
            </w:r>
            <w:r w:rsidR="00BC0F91">
              <w:rPr>
                <w:noProof/>
                <w:webHidden/>
              </w:rPr>
              <w:tab/>
            </w:r>
            <w:r w:rsidR="00BC0F91">
              <w:rPr>
                <w:noProof/>
                <w:webHidden/>
              </w:rPr>
              <w:fldChar w:fldCharType="begin"/>
            </w:r>
            <w:r w:rsidR="00BC0F91">
              <w:rPr>
                <w:noProof/>
                <w:webHidden/>
              </w:rPr>
              <w:instrText xml:space="preserve"> PAGEREF _Toc89708150 \h </w:instrText>
            </w:r>
            <w:r w:rsidR="00BC0F91">
              <w:rPr>
                <w:noProof/>
                <w:webHidden/>
              </w:rPr>
            </w:r>
            <w:r w:rsidR="00BC0F91">
              <w:rPr>
                <w:noProof/>
                <w:webHidden/>
              </w:rPr>
              <w:fldChar w:fldCharType="separate"/>
            </w:r>
            <w:r w:rsidR="00BC0F91">
              <w:rPr>
                <w:noProof/>
                <w:webHidden/>
              </w:rPr>
              <w:t>4</w:t>
            </w:r>
            <w:r w:rsidR="00BC0F91">
              <w:rPr>
                <w:noProof/>
                <w:webHidden/>
              </w:rPr>
              <w:fldChar w:fldCharType="end"/>
            </w:r>
          </w:hyperlink>
        </w:p>
        <w:p w14:paraId="45835BFF" w14:textId="73E9C0A1" w:rsidR="00BC0F91" w:rsidRDefault="008B1A31">
          <w:pPr>
            <w:pStyle w:val="TOC2"/>
            <w:tabs>
              <w:tab w:val="left" w:pos="880"/>
              <w:tab w:val="right" w:leader="dot" w:pos="9062"/>
            </w:tabs>
            <w:rPr>
              <w:noProof/>
              <w:lang w:eastAsia="en-GB"/>
            </w:rPr>
          </w:pPr>
          <w:hyperlink w:anchor="_Toc89708151" w:history="1">
            <w:r w:rsidR="00BC0F91" w:rsidRPr="00E93109">
              <w:rPr>
                <w:rStyle w:val="Hyperlink"/>
                <w:rFonts w:ascii="Times New Roman" w:hAnsi="Times New Roman" w:cs="Times New Roman"/>
                <w:noProof/>
                <w:lang w:val="cs-CZ"/>
              </w:rPr>
              <w:t>2.5</w:t>
            </w:r>
            <w:r w:rsidR="00BC0F91">
              <w:rPr>
                <w:noProof/>
                <w:lang w:eastAsia="en-GB"/>
              </w:rPr>
              <w:tab/>
            </w:r>
            <w:r w:rsidR="00BC0F91" w:rsidRPr="00E93109">
              <w:rPr>
                <w:rStyle w:val="Hyperlink"/>
                <w:rFonts w:ascii="Times New Roman" w:hAnsi="Times New Roman" w:cs="Times New Roman"/>
                <w:noProof/>
                <w:lang w:val="cs-CZ"/>
              </w:rPr>
              <w:t>Překlad</w:t>
            </w:r>
            <w:r w:rsidR="00BC0F91">
              <w:rPr>
                <w:noProof/>
                <w:webHidden/>
              </w:rPr>
              <w:tab/>
            </w:r>
            <w:r w:rsidR="00BC0F91">
              <w:rPr>
                <w:noProof/>
                <w:webHidden/>
              </w:rPr>
              <w:fldChar w:fldCharType="begin"/>
            </w:r>
            <w:r w:rsidR="00BC0F91">
              <w:rPr>
                <w:noProof/>
                <w:webHidden/>
              </w:rPr>
              <w:instrText xml:space="preserve"> PAGEREF _Toc89708151 \h </w:instrText>
            </w:r>
            <w:r w:rsidR="00BC0F91">
              <w:rPr>
                <w:noProof/>
                <w:webHidden/>
              </w:rPr>
            </w:r>
            <w:r w:rsidR="00BC0F91">
              <w:rPr>
                <w:noProof/>
                <w:webHidden/>
              </w:rPr>
              <w:fldChar w:fldCharType="separate"/>
            </w:r>
            <w:r w:rsidR="00BC0F91">
              <w:rPr>
                <w:noProof/>
                <w:webHidden/>
              </w:rPr>
              <w:t>4</w:t>
            </w:r>
            <w:r w:rsidR="00BC0F91">
              <w:rPr>
                <w:noProof/>
                <w:webHidden/>
              </w:rPr>
              <w:fldChar w:fldCharType="end"/>
            </w:r>
          </w:hyperlink>
        </w:p>
        <w:p w14:paraId="5B6D0F97" w14:textId="3CCE0929" w:rsidR="00BC0F91" w:rsidRDefault="008B1A31">
          <w:pPr>
            <w:pStyle w:val="TOC1"/>
            <w:tabs>
              <w:tab w:val="left" w:pos="440"/>
              <w:tab w:val="right" w:leader="dot" w:pos="9062"/>
            </w:tabs>
            <w:rPr>
              <w:noProof/>
              <w:lang w:eastAsia="en-GB"/>
            </w:rPr>
          </w:pPr>
          <w:hyperlink w:anchor="_Toc89708152" w:history="1">
            <w:r w:rsidR="00BC0F91" w:rsidRPr="00E93109">
              <w:rPr>
                <w:rStyle w:val="Hyperlink"/>
                <w:rFonts w:ascii="Times New Roman" w:hAnsi="Times New Roman" w:cs="Times New Roman"/>
                <w:noProof/>
                <w:lang w:val="cs-CZ"/>
              </w:rPr>
              <w:t>3.</w:t>
            </w:r>
            <w:r w:rsidR="00BC0F91">
              <w:rPr>
                <w:noProof/>
                <w:lang w:eastAsia="en-GB"/>
              </w:rPr>
              <w:tab/>
            </w:r>
            <w:r w:rsidR="00BC0F91" w:rsidRPr="00E93109">
              <w:rPr>
                <w:rStyle w:val="Hyperlink"/>
                <w:rFonts w:ascii="Times New Roman" w:hAnsi="Times New Roman" w:cs="Times New Roman"/>
                <w:noProof/>
                <w:lang w:val="cs-CZ"/>
              </w:rPr>
              <w:t>Speciální použité techniky a algoritmy</w:t>
            </w:r>
            <w:r w:rsidR="00BC0F91">
              <w:rPr>
                <w:noProof/>
                <w:webHidden/>
              </w:rPr>
              <w:tab/>
            </w:r>
            <w:r w:rsidR="00BC0F91">
              <w:rPr>
                <w:noProof/>
                <w:webHidden/>
              </w:rPr>
              <w:fldChar w:fldCharType="begin"/>
            </w:r>
            <w:r w:rsidR="00BC0F91">
              <w:rPr>
                <w:noProof/>
                <w:webHidden/>
              </w:rPr>
              <w:instrText xml:space="preserve"> PAGEREF _Toc89708152 \h </w:instrText>
            </w:r>
            <w:r w:rsidR="00BC0F91">
              <w:rPr>
                <w:noProof/>
                <w:webHidden/>
              </w:rPr>
            </w:r>
            <w:r w:rsidR="00BC0F91">
              <w:rPr>
                <w:noProof/>
                <w:webHidden/>
              </w:rPr>
              <w:fldChar w:fldCharType="separate"/>
            </w:r>
            <w:r w:rsidR="00BC0F91">
              <w:rPr>
                <w:noProof/>
                <w:webHidden/>
              </w:rPr>
              <w:t>5</w:t>
            </w:r>
            <w:r w:rsidR="00BC0F91">
              <w:rPr>
                <w:noProof/>
                <w:webHidden/>
              </w:rPr>
              <w:fldChar w:fldCharType="end"/>
            </w:r>
          </w:hyperlink>
        </w:p>
        <w:p w14:paraId="01FBF86A" w14:textId="2134FA23" w:rsidR="00BC0F91" w:rsidRDefault="008B1A31">
          <w:pPr>
            <w:pStyle w:val="TOC1"/>
            <w:tabs>
              <w:tab w:val="left" w:pos="440"/>
              <w:tab w:val="right" w:leader="dot" w:pos="9062"/>
            </w:tabs>
            <w:rPr>
              <w:noProof/>
              <w:lang w:eastAsia="en-GB"/>
            </w:rPr>
          </w:pPr>
          <w:hyperlink w:anchor="_Toc89708153" w:history="1">
            <w:r w:rsidR="00BC0F91" w:rsidRPr="00E93109">
              <w:rPr>
                <w:rStyle w:val="Hyperlink"/>
                <w:rFonts w:ascii="Times New Roman" w:hAnsi="Times New Roman" w:cs="Times New Roman"/>
                <w:noProof/>
                <w:lang w:val="cs-CZ"/>
              </w:rPr>
              <w:t>4.</w:t>
            </w:r>
            <w:r w:rsidR="00BC0F91">
              <w:rPr>
                <w:noProof/>
                <w:lang w:eastAsia="en-GB"/>
              </w:rPr>
              <w:tab/>
            </w:r>
            <w:r w:rsidR="00BC0F91" w:rsidRPr="00E93109">
              <w:rPr>
                <w:rStyle w:val="Hyperlink"/>
                <w:rFonts w:ascii="Times New Roman" w:hAnsi="Times New Roman" w:cs="Times New Roman"/>
                <w:noProof/>
                <w:lang w:val="cs-CZ"/>
              </w:rPr>
              <w:t>Rozdělení práce</w:t>
            </w:r>
            <w:r w:rsidR="00BC0F91">
              <w:rPr>
                <w:noProof/>
                <w:webHidden/>
              </w:rPr>
              <w:tab/>
            </w:r>
            <w:r w:rsidR="00BC0F91">
              <w:rPr>
                <w:noProof/>
                <w:webHidden/>
              </w:rPr>
              <w:fldChar w:fldCharType="begin"/>
            </w:r>
            <w:r w:rsidR="00BC0F91">
              <w:rPr>
                <w:noProof/>
                <w:webHidden/>
              </w:rPr>
              <w:instrText xml:space="preserve"> PAGEREF _Toc89708153 \h </w:instrText>
            </w:r>
            <w:r w:rsidR="00BC0F91">
              <w:rPr>
                <w:noProof/>
                <w:webHidden/>
              </w:rPr>
            </w:r>
            <w:r w:rsidR="00BC0F91">
              <w:rPr>
                <w:noProof/>
                <w:webHidden/>
              </w:rPr>
              <w:fldChar w:fldCharType="separate"/>
            </w:r>
            <w:r w:rsidR="00BC0F91">
              <w:rPr>
                <w:noProof/>
                <w:webHidden/>
              </w:rPr>
              <w:t>5</w:t>
            </w:r>
            <w:r w:rsidR="00BC0F91">
              <w:rPr>
                <w:noProof/>
                <w:webHidden/>
              </w:rPr>
              <w:fldChar w:fldCharType="end"/>
            </w:r>
          </w:hyperlink>
        </w:p>
        <w:p w14:paraId="3A75A4D8" w14:textId="02A36B5B" w:rsidR="00BC0F91" w:rsidRDefault="008B1A31">
          <w:pPr>
            <w:pStyle w:val="TOC1"/>
            <w:tabs>
              <w:tab w:val="left" w:pos="440"/>
              <w:tab w:val="right" w:leader="dot" w:pos="9062"/>
            </w:tabs>
            <w:rPr>
              <w:noProof/>
              <w:lang w:eastAsia="en-GB"/>
            </w:rPr>
          </w:pPr>
          <w:hyperlink w:anchor="_Toc89708154" w:history="1">
            <w:r w:rsidR="00BC0F91" w:rsidRPr="00E93109">
              <w:rPr>
                <w:rStyle w:val="Hyperlink"/>
                <w:rFonts w:ascii="Times New Roman" w:hAnsi="Times New Roman" w:cs="Times New Roman"/>
                <w:noProof/>
                <w:lang w:val="cs-CZ"/>
              </w:rPr>
              <w:t>5.</w:t>
            </w:r>
            <w:r w:rsidR="00BC0F91">
              <w:rPr>
                <w:noProof/>
                <w:lang w:eastAsia="en-GB"/>
              </w:rPr>
              <w:tab/>
            </w:r>
            <w:r w:rsidR="00BC0F91" w:rsidRPr="00E93109">
              <w:rPr>
                <w:rStyle w:val="Hyperlink"/>
                <w:rFonts w:ascii="Times New Roman" w:hAnsi="Times New Roman" w:cs="Times New Roman"/>
                <w:noProof/>
                <w:lang w:val="cs-CZ"/>
              </w:rPr>
              <w:t>Práce v týmu</w:t>
            </w:r>
            <w:r w:rsidR="00BC0F91">
              <w:rPr>
                <w:noProof/>
                <w:webHidden/>
              </w:rPr>
              <w:tab/>
            </w:r>
            <w:r w:rsidR="00BC0F91">
              <w:rPr>
                <w:noProof/>
                <w:webHidden/>
              </w:rPr>
              <w:fldChar w:fldCharType="begin"/>
            </w:r>
            <w:r w:rsidR="00BC0F91">
              <w:rPr>
                <w:noProof/>
                <w:webHidden/>
              </w:rPr>
              <w:instrText xml:space="preserve"> PAGEREF _Toc89708154 \h </w:instrText>
            </w:r>
            <w:r w:rsidR="00BC0F91">
              <w:rPr>
                <w:noProof/>
                <w:webHidden/>
              </w:rPr>
            </w:r>
            <w:r w:rsidR="00BC0F91">
              <w:rPr>
                <w:noProof/>
                <w:webHidden/>
              </w:rPr>
              <w:fldChar w:fldCharType="separate"/>
            </w:r>
            <w:r w:rsidR="00BC0F91">
              <w:rPr>
                <w:noProof/>
                <w:webHidden/>
              </w:rPr>
              <w:t>5</w:t>
            </w:r>
            <w:r w:rsidR="00BC0F91">
              <w:rPr>
                <w:noProof/>
                <w:webHidden/>
              </w:rPr>
              <w:fldChar w:fldCharType="end"/>
            </w:r>
          </w:hyperlink>
        </w:p>
        <w:p w14:paraId="4E41BE00" w14:textId="65AA3F23" w:rsidR="00BC0F91" w:rsidRDefault="008B1A31">
          <w:pPr>
            <w:pStyle w:val="TOC2"/>
            <w:tabs>
              <w:tab w:val="left" w:pos="880"/>
              <w:tab w:val="right" w:leader="dot" w:pos="9062"/>
            </w:tabs>
            <w:rPr>
              <w:noProof/>
              <w:lang w:eastAsia="en-GB"/>
            </w:rPr>
          </w:pPr>
          <w:hyperlink w:anchor="_Toc89708155" w:history="1">
            <w:r w:rsidR="00BC0F91" w:rsidRPr="00E93109">
              <w:rPr>
                <w:rStyle w:val="Hyperlink"/>
                <w:rFonts w:ascii="Times New Roman" w:hAnsi="Times New Roman" w:cs="Times New Roman"/>
                <w:noProof/>
                <w:lang w:val="cs-CZ"/>
              </w:rPr>
              <w:t>5.1</w:t>
            </w:r>
            <w:r w:rsidR="00BC0F91">
              <w:rPr>
                <w:noProof/>
                <w:lang w:eastAsia="en-GB"/>
              </w:rPr>
              <w:tab/>
            </w:r>
            <w:r w:rsidR="00BC0F91" w:rsidRPr="00E93109">
              <w:rPr>
                <w:rStyle w:val="Hyperlink"/>
                <w:rFonts w:ascii="Times New Roman" w:hAnsi="Times New Roman" w:cs="Times New Roman"/>
                <w:noProof/>
                <w:lang w:val="cs-CZ"/>
              </w:rPr>
              <w:t>Komunikace</w:t>
            </w:r>
            <w:r w:rsidR="00BC0F91">
              <w:rPr>
                <w:noProof/>
                <w:webHidden/>
              </w:rPr>
              <w:tab/>
            </w:r>
            <w:r w:rsidR="00BC0F91">
              <w:rPr>
                <w:noProof/>
                <w:webHidden/>
              </w:rPr>
              <w:fldChar w:fldCharType="begin"/>
            </w:r>
            <w:r w:rsidR="00BC0F91">
              <w:rPr>
                <w:noProof/>
                <w:webHidden/>
              </w:rPr>
              <w:instrText xml:space="preserve"> PAGEREF _Toc89708155 \h </w:instrText>
            </w:r>
            <w:r w:rsidR="00BC0F91">
              <w:rPr>
                <w:noProof/>
                <w:webHidden/>
              </w:rPr>
            </w:r>
            <w:r w:rsidR="00BC0F91">
              <w:rPr>
                <w:noProof/>
                <w:webHidden/>
              </w:rPr>
              <w:fldChar w:fldCharType="separate"/>
            </w:r>
            <w:r w:rsidR="00BC0F91">
              <w:rPr>
                <w:noProof/>
                <w:webHidden/>
              </w:rPr>
              <w:t>5</w:t>
            </w:r>
            <w:r w:rsidR="00BC0F91">
              <w:rPr>
                <w:noProof/>
                <w:webHidden/>
              </w:rPr>
              <w:fldChar w:fldCharType="end"/>
            </w:r>
          </w:hyperlink>
        </w:p>
        <w:p w14:paraId="4B22D413" w14:textId="74F919A6" w:rsidR="00BC0F91" w:rsidRDefault="008B1A31">
          <w:pPr>
            <w:pStyle w:val="TOC2"/>
            <w:tabs>
              <w:tab w:val="left" w:pos="880"/>
              <w:tab w:val="right" w:leader="dot" w:pos="9062"/>
            </w:tabs>
            <w:rPr>
              <w:noProof/>
              <w:lang w:eastAsia="en-GB"/>
            </w:rPr>
          </w:pPr>
          <w:hyperlink w:anchor="_Toc89708156" w:history="1">
            <w:r w:rsidR="00BC0F91" w:rsidRPr="00E93109">
              <w:rPr>
                <w:rStyle w:val="Hyperlink"/>
                <w:rFonts w:ascii="Times New Roman" w:hAnsi="Times New Roman" w:cs="Times New Roman"/>
                <w:noProof/>
                <w:lang w:val="cs-CZ"/>
              </w:rPr>
              <w:t>5.2</w:t>
            </w:r>
            <w:r w:rsidR="00BC0F91">
              <w:rPr>
                <w:noProof/>
                <w:lang w:eastAsia="en-GB"/>
              </w:rPr>
              <w:tab/>
            </w:r>
            <w:r w:rsidR="00BC0F91" w:rsidRPr="00E93109">
              <w:rPr>
                <w:rStyle w:val="Hyperlink"/>
                <w:rFonts w:ascii="Times New Roman" w:hAnsi="Times New Roman" w:cs="Times New Roman"/>
                <w:noProof/>
                <w:lang w:val="cs-CZ"/>
              </w:rPr>
              <w:t>Verzovací systém</w:t>
            </w:r>
            <w:r w:rsidR="00BC0F91">
              <w:rPr>
                <w:noProof/>
                <w:webHidden/>
              </w:rPr>
              <w:tab/>
            </w:r>
            <w:r w:rsidR="00BC0F91">
              <w:rPr>
                <w:noProof/>
                <w:webHidden/>
              </w:rPr>
              <w:fldChar w:fldCharType="begin"/>
            </w:r>
            <w:r w:rsidR="00BC0F91">
              <w:rPr>
                <w:noProof/>
                <w:webHidden/>
              </w:rPr>
              <w:instrText xml:space="preserve"> PAGEREF _Toc89708156 \h </w:instrText>
            </w:r>
            <w:r w:rsidR="00BC0F91">
              <w:rPr>
                <w:noProof/>
                <w:webHidden/>
              </w:rPr>
            </w:r>
            <w:r w:rsidR="00BC0F91">
              <w:rPr>
                <w:noProof/>
                <w:webHidden/>
              </w:rPr>
              <w:fldChar w:fldCharType="separate"/>
            </w:r>
            <w:r w:rsidR="00BC0F91">
              <w:rPr>
                <w:noProof/>
                <w:webHidden/>
              </w:rPr>
              <w:t>5</w:t>
            </w:r>
            <w:r w:rsidR="00BC0F91">
              <w:rPr>
                <w:noProof/>
                <w:webHidden/>
              </w:rPr>
              <w:fldChar w:fldCharType="end"/>
            </w:r>
          </w:hyperlink>
        </w:p>
        <w:p w14:paraId="122EC116" w14:textId="77443FEC" w:rsidR="00BC0F91" w:rsidRDefault="008B1A31">
          <w:pPr>
            <w:pStyle w:val="TOC1"/>
            <w:tabs>
              <w:tab w:val="left" w:pos="440"/>
              <w:tab w:val="right" w:leader="dot" w:pos="9062"/>
            </w:tabs>
            <w:rPr>
              <w:noProof/>
              <w:lang w:eastAsia="en-GB"/>
            </w:rPr>
          </w:pPr>
          <w:hyperlink w:anchor="_Toc89708157" w:history="1">
            <w:r w:rsidR="00BC0F91" w:rsidRPr="00E93109">
              <w:rPr>
                <w:rStyle w:val="Hyperlink"/>
                <w:rFonts w:ascii="Times New Roman" w:hAnsi="Times New Roman" w:cs="Times New Roman"/>
                <w:noProof/>
                <w:lang w:val="cs-CZ"/>
              </w:rPr>
              <w:t>6.</w:t>
            </w:r>
            <w:r w:rsidR="00BC0F91">
              <w:rPr>
                <w:noProof/>
                <w:lang w:eastAsia="en-GB"/>
              </w:rPr>
              <w:tab/>
            </w:r>
            <w:r w:rsidR="00BC0F91" w:rsidRPr="00E93109">
              <w:rPr>
                <w:rStyle w:val="Hyperlink"/>
                <w:rFonts w:ascii="Times New Roman" w:hAnsi="Times New Roman" w:cs="Times New Roman"/>
                <w:noProof/>
                <w:lang w:val="cs-CZ"/>
              </w:rPr>
              <w:t>Diagram konečného automatu</w:t>
            </w:r>
            <w:r w:rsidR="00BC0F91">
              <w:rPr>
                <w:noProof/>
                <w:webHidden/>
              </w:rPr>
              <w:tab/>
            </w:r>
            <w:r w:rsidR="00BC0F91">
              <w:rPr>
                <w:noProof/>
                <w:webHidden/>
              </w:rPr>
              <w:fldChar w:fldCharType="begin"/>
            </w:r>
            <w:r w:rsidR="00BC0F91">
              <w:rPr>
                <w:noProof/>
                <w:webHidden/>
              </w:rPr>
              <w:instrText xml:space="preserve"> PAGEREF _Toc89708157 \h </w:instrText>
            </w:r>
            <w:r w:rsidR="00BC0F91">
              <w:rPr>
                <w:noProof/>
                <w:webHidden/>
              </w:rPr>
            </w:r>
            <w:r w:rsidR="00BC0F91">
              <w:rPr>
                <w:noProof/>
                <w:webHidden/>
              </w:rPr>
              <w:fldChar w:fldCharType="separate"/>
            </w:r>
            <w:r w:rsidR="00BC0F91">
              <w:rPr>
                <w:noProof/>
                <w:webHidden/>
              </w:rPr>
              <w:t>5</w:t>
            </w:r>
            <w:r w:rsidR="00BC0F91">
              <w:rPr>
                <w:noProof/>
                <w:webHidden/>
              </w:rPr>
              <w:fldChar w:fldCharType="end"/>
            </w:r>
          </w:hyperlink>
        </w:p>
        <w:p w14:paraId="26B216DA" w14:textId="294086DC" w:rsidR="00BC0F91" w:rsidRDefault="008B1A31">
          <w:pPr>
            <w:pStyle w:val="TOC1"/>
            <w:tabs>
              <w:tab w:val="left" w:pos="440"/>
              <w:tab w:val="right" w:leader="dot" w:pos="9062"/>
            </w:tabs>
            <w:rPr>
              <w:noProof/>
              <w:lang w:eastAsia="en-GB"/>
            </w:rPr>
          </w:pPr>
          <w:hyperlink w:anchor="_Toc89708158" w:history="1">
            <w:r w:rsidR="00BC0F91" w:rsidRPr="00E93109">
              <w:rPr>
                <w:rStyle w:val="Hyperlink"/>
                <w:rFonts w:ascii="Times New Roman" w:hAnsi="Times New Roman" w:cs="Times New Roman"/>
                <w:noProof/>
                <w:lang w:val="cs-CZ"/>
              </w:rPr>
              <w:t>7.</w:t>
            </w:r>
            <w:r w:rsidR="00BC0F91">
              <w:rPr>
                <w:noProof/>
                <w:lang w:eastAsia="en-GB"/>
              </w:rPr>
              <w:tab/>
            </w:r>
            <w:r w:rsidR="00BC0F91" w:rsidRPr="00E93109">
              <w:rPr>
                <w:rStyle w:val="Hyperlink"/>
                <w:rFonts w:ascii="Times New Roman" w:hAnsi="Times New Roman" w:cs="Times New Roman"/>
                <w:noProof/>
                <w:lang w:val="cs-CZ"/>
              </w:rPr>
              <w:t>LL – gramatika</w:t>
            </w:r>
            <w:r w:rsidR="00BC0F91">
              <w:rPr>
                <w:noProof/>
                <w:webHidden/>
              </w:rPr>
              <w:tab/>
            </w:r>
            <w:r w:rsidR="00BC0F91">
              <w:rPr>
                <w:noProof/>
                <w:webHidden/>
              </w:rPr>
              <w:fldChar w:fldCharType="begin"/>
            </w:r>
            <w:r w:rsidR="00BC0F91">
              <w:rPr>
                <w:noProof/>
                <w:webHidden/>
              </w:rPr>
              <w:instrText xml:space="preserve"> PAGEREF _Toc89708158 \h </w:instrText>
            </w:r>
            <w:r w:rsidR="00BC0F91">
              <w:rPr>
                <w:noProof/>
                <w:webHidden/>
              </w:rPr>
            </w:r>
            <w:r w:rsidR="00BC0F91">
              <w:rPr>
                <w:noProof/>
                <w:webHidden/>
              </w:rPr>
              <w:fldChar w:fldCharType="separate"/>
            </w:r>
            <w:r w:rsidR="00BC0F91">
              <w:rPr>
                <w:noProof/>
                <w:webHidden/>
              </w:rPr>
              <w:t>6</w:t>
            </w:r>
            <w:r w:rsidR="00BC0F91">
              <w:rPr>
                <w:noProof/>
                <w:webHidden/>
              </w:rPr>
              <w:fldChar w:fldCharType="end"/>
            </w:r>
          </w:hyperlink>
        </w:p>
        <w:p w14:paraId="192362F8" w14:textId="351F96C5" w:rsidR="00BC0F91" w:rsidRDefault="008B1A31">
          <w:pPr>
            <w:pStyle w:val="TOC1"/>
            <w:tabs>
              <w:tab w:val="left" w:pos="440"/>
              <w:tab w:val="right" w:leader="dot" w:pos="9062"/>
            </w:tabs>
            <w:rPr>
              <w:noProof/>
              <w:lang w:eastAsia="en-GB"/>
            </w:rPr>
          </w:pPr>
          <w:hyperlink w:anchor="_Toc89708159" w:history="1">
            <w:r w:rsidR="00BC0F91" w:rsidRPr="00E93109">
              <w:rPr>
                <w:rStyle w:val="Hyperlink"/>
                <w:rFonts w:ascii="Times New Roman" w:hAnsi="Times New Roman" w:cs="Times New Roman"/>
                <w:noProof/>
                <w:lang w:val="cs-CZ"/>
              </w:rPr>
              <w:t>8.</w:t>
            </w:r>
            <w:r w:rsidR="00BC0F91">
              <w:rPr>
                <w:noProof/>
                <w:lang w:eastAsia="en-GB"/>
              </w:rPr>
              <w:tab/>
            </w:r>
            <w:r w:rsidR="00BC0F91" w:rsidRPr="00E93109">
              <w:rPr>
                <w:rStyle w:val="Hyperlink"/>
                <w:rFonts w:ascii="Times New Roman" w:hAnsi="Times New Roman" w:cs="Times New Roman"/>
                <w:noProof/>
                <w:lang w:val="cs-CZ"/>
              </w:rPr>
              <w:t>LL – tabulka</w:t>
            </w:r>
            <w:r w:rsidR="00BC0F91">
              <w:rPr>
                <w:noProof/>
                <w:webHidden/>
              </w:rPr>
              <w:tab/>
            </w:r>
            <w:r w:rsidR="00BC0F91">
              <w:rPr>
                <w:noProof/>
                <w:webHidden/>
              </w:rPr>
              <w:fldChar w:fldCharType="begin"/>
            </w:r>
            <w:r w:rsidR="00BC0F91">
              <w:rPr>
                <w:noProof/>
                <w:webHidden/>
              </w:rPr>
              <w:instrText xml:space="preserve"> PAGEREF _Toc89708159 \h </w:instrText>
            </w:r>
            <w:r w:rsidR="00BC0F91">
              <w:rPr>
                <w:noProof/>
                <w:webHidden/>
              </w:rPr>
            </w:r>
            <w:r w:rsidR="00BC0F91">
              <w:rPr>
                <w:noProof/>
                <w:webHidden/>
              </w:rPr>
              <w:fldChar w:fldCharType="separate"/>
            </w:r>
            <w:r w:rsidR="00BC0F91">
              <w:rPr>
                <w:noProof/>
                <w:webHidden/>
              </w:rPr>
              <w:t>8</w:t>
            </w:r>
            <w:r w:rsidR="00BC0F91">
              <w:rPr>
                <w:noProof/>
                <w:webHidden/>
              </w:rPr>
              <w:fldChar w:fldCharType="end"/>
            </w:r>
          </w:hyperlink>
        </w:p>
        <w:p w14:paraId="7D98794A" w14:textId="6F724A8F" w:rsidR="00BC0F91" w:rsidRDefault="008B1A31">
          <w:pPr>
            <w:pStyle w:val="TOC1"/>
            <w:tabs>
              <w:tab w:val="left" w:pos="440"/>
              <w:tab w:val="right" w:leader="dot" w:pos="9062"/>
            </w:tabs>
            <w:rPr>
              <w:noProof/>
              <w:lang w:eastAsia="en-GB"/>
            </w:rPr>
          </w:pPr>
          <w:hyperlink w:anchor="_Toc89708160" w:history="1">
            <w:r w:rsidR="00BC0F91" w:rsidRPr="00E93109">
              <w:rPr>
                <w:rStyle w:val="Hyperlink"/>
                <w:rFonts w:ascii="Times New Roman" w:hAnsi="Times New Roman" w:cs="Times New Roman"/>
                <w:noProof/>
                <w:lang w:val="cs-CZ"/>
              </w:rPr>
              <w:t>9.</w:t>
            </w:r>
            <w:r w:rsidR="00BC0F91">
              <w:rPr>
                <w:noProof/>
                <w:lang w:eastAsia="en-GB"/>
              </w:rPr>
              <w:tab/>
            </w:r>
            <w:r w:rsidR="00BC0F91" w:rsidRPr="00E93109">
              <w:rPr>
                <w:rStyle w:val="Hyperlink"/>
                <w:rFonts w:ascii="Times New Roman" w:hAnsi="Times New Roman" w:cs="Times New Roman"/>
                <w:noProof/>
                <w:lang w:val="cs-CZ"/>
              </w:rPr>
              <w:t>Precedenční tabulka</w:t>
            </w:r>
            <w:r w:rsidR="00BC0F91">
              <w:rPr>
                <w:noProof/>
                <w:webHidden/>
              </w:rPr>
              <w:tab/>
            </w:r>
            <w:r w:rsidR="00BC0F91">
              <w:rPr>
                <w:noProof/>
                <w:webHidden/>
              </w:rPr>
              <w:fldChar w:fldCharType="begin"/>
            </w:r>
            <w:r w:rsidR="00BC0F91">
              <w:rPr>
                <w:noProof/>
                <w:webHidden/>
              </w:rPr>
              <w:instrText xml:space="preserve"> PAGEREF _Toc89708160 \h </w:instrText>
            </w:r>
            <w:r w:rsidR="00BC0F91">
              <w:rPr>
                <w:noProof/>
                <w:webHidden/>
              </w:rPr>
            </w:r>
            <w:r w:rsidR="00BC0F91">
              <w:rPr>
                <w:noProof/>
                <w:webHidden/>
              </w:rPr>
              <w:fldChar w:fldCharType="separate"/>
            </w:r>
            <w:r w:rsidR="00BC0F91">
              <w:rPr>
                <w:noProof/>
                <w:webHidden/>
              </w:rPr>
              <w:t>9</w:t>
            </w:r>
            <w:r w:rsidR="00BC0F91">
              <w:rPr>
                <w:noProof/>
                <w:webHidden/>
              </w:rPr>
              <w:fldChar w:fldCharType="end"/>
            </w:r>
          </w:hyperlink>
        </w:p>
        <w:p w14:paraId="5D720ABC" w14:textId="4EDD296E" w:rsidR="00BC0F91" w:rsidRDefault="008B1A31">
          <w:pPr>
            <w:pStyle w:val="TOC1"/>
            <w:tabs>
              <w:tab w:val="left" w:pos="660"/>
              <w:tab w:val="right" w:leader="dot" w:pos="9062"/>
            </w:tabs>
            <w:rPr>
              <w:noProof/>
              <w:lang w:eastAsia="en-GB"/>
            </w:rPr>
          </w:pPr>
          <w:hyperlink w:anchor="_Toc89708161" w:history="1">
            <w:r w:rsidR="00BC0F91" w:rsidRPr="00E93109">
              <w:rPr>
                <w:rStyle w:val="Hyperlink"/>
                <w:rFonts w:ascii="Times New Roman" w:hAnsi="Times New Roman" w:cs="Times New Roman"/>
                <w:noProof/>
                <w:lang w:val="sk-SK"/>
              </w:rPr>
              <w:t>10.</w:t>
            </w:r>
            <w:r w:rsidR="00BC0F91">
              <w:rPr>
                <w:noProof/>
                <w:lang w:eastAsia="en-GB"/>
              </w:rPr>
              <w:tab/>
            </w:r>
            <w:r w:rsidR="00BC0F91" w:rsidRPr="00E93109">
              <w:rPr>
                <w:rStyle w:val="Hyperlink"/>
                <w:rFonts w:ascii="Times New Roman" w:hAnsi="Times New Roman" w:cs="Times New Roman"/>
                <w:noProof/>
              </w:rPr>
              <w:t>Tabu</w:t>
            </w:r>
            <w:r w:rsidR="00BC0F91" w:rsidRPr="00E93109">
              <w:rPr>
                <w:rStyle w:val="Hyperlink"/>
                <w:rFonts w:ascii="Times New Roman" w:hAnsi="Times New Roman" w:cs="Times New Roman"/>
                <w:noProof/>
                <w:lang w:val="sk-SK"/>
              </w:rPr>
              <w:t>ľka návratových typov</w:t>
            </w:r>
            <w:r w:rsidR="00BC0F91">
              <w:rPr>
                <w:noProof/>
                <w:webHidden/>
              </w:rPr>
              <w:tab/>
            </w:r>
            <w:r w:rsidR="00BC0F91">
              <w:rPr>
                <w:noProof/>
                <w:webHidden/>
              </w:rPr>
              <w:fldChar w:fldCharType="begin"/>
            </w:r>
            <w:r w:rsidR="00BC0F91">
              <w:rPr>
                <w:noProof/>
                <w:webHidden/>
              </w:rPr>
              <w:instrText xml:space="preserve"> PAGEREF _Toc89708161 \h </w:instrText>
            </w:r>
            <w:r w:rsidR="00BC0F91">
              <w:rPr>
                <w:noProof/>
                <w:webHidden/>
              </w:rPr>
            </w:r>
            <w:r w:rsidR="00BC0F91">
              <w:rPr>
                <w:noProof/>
                <w:webHidden/>
              </w:rPr>
              <w:fldChar w:fldCharType="separate"/>
            </w:r>
            <w:r w:rsidR="00BC0F91">
              <w:rPr>
                <w:noProof/>
                <w:webHidden/>
              </w:rPr>
              <w:t>9</w:t>
            </w:r>
            <w:r w:rsidR="00BC0F91">
              <w:rPr>
                <w:noProof/>
                <w:webHidden/>
              </w:rPr>
              <w:fldChar w:fldCharType="end"/>
            </w:r>
          </w:hyperlink>
        </w:p>
        <w:p w14:paraId="5BFB3EED" w14:textId="7B12BC10" w:rsidR="00972AEB" w:rsidRPr="00615447" w:rsidRDefault="00972AEB" w:rsidP="00972AEB">
          <w:pPr>
            <w:rPr>
              <w:lang w:val="cs-CZ"/>
            </w:rPr>
          </w:pPr>
          <w:r w:rsidRPr="00615447">
            <w:rPr>
              <w:b/>
              <w:bCs/>
              <w:noProof/>
              <w:lang w:val="cs-CZ"/>
            </w:rPr>
            <w:fldChar w:fldCharType="end"/>
          </w:r>
        </w:p>
      </w:sdtContent>
    </w:sdt>
    <w:p w14:paraId="50A9EAE8" w14:textId="77777777" w:rsidR="00972AEB" w:rsidRPr="00615447" w:rsidRDefault="00972AEB" w:rsidP="00972AEB">
      <w:pPr>
        <w:rPr>
          <w:rFonts w:ascii="Times New Roman" w:hAnsi="Times New Roman" w:cs="Times New Roman"/>
          <w:lang w:val="cs-CZ"/>
        </w:rPr>
      </w:pPr>
    </w:p>
    <w:p w14:paraId="21A593D6" w14:textId="77777777" w:rsidR="00972AEB" w:rsidRPr="00615447" w:rsidRDefault="00972AEB" w:rsidP="00972AEB">
      <w:pPr>
        <w:rPr>
          <w:rFonts w:ascii="Times New Roman" w:hAnsi="Times New Roman" w:cs="Times New Roman"/>
          <w:lang w:val="cs-CZ"/>
        </w:rPr>
      </w:pPr>
    </w:p>
    <w:p w14:paraId="68252C24"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br w:type="page"/>
      </w:r>
    </w:p>
    <w:p w14:paraId="751B5224" w14:textId="77777777" w:rsidR="00972AEB" w:rsidRPr="00615447" w:rsidRDefault="00972AEB" w:rsidP="00972AEB">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lastRenderedPageBreak/>
        <w:t xml:space="preserve"> </w:t>
      </w:r>
      <w:bookmarkStart w:id="0" w:name="_Toc89708143"/>
      <w:r w:rsidRPr="00615447">
        <w:rPr>
          <w:rFonts w:ascii="Times New Roman" w:hAnsi="Times New Roman" w:cs="Times New Roman"/>
          <w:color w:val="auto"/>
          <w:sz w:val="40"/>
          <w:szCs w:val="40"/>
          <w:lang w:val="cs-CZ"/>
        </w:rPr>
        <w:t>Úvod</w:t>
      </w:r>
      <w:bookmarkEnd w:id="0"/>
    </w:p>
    <w:p w14:paraId="342B32F4"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t>Cílem projektu bylo vytvořit překladač, který přeloží kód ze zdrojového jazyka IFJ21, jenž je zjednodušenou podmnožinou jazyka Teal, do cílového jazyka IFJcode21 (mezikód).</w:t>
      </w:r>
    </w:p>
    <w:p w14:paraId="784E887D"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t>Překladač je implementován jako konzolová aplikace (bez grafického uživatelského rozhraní), tj. načítá zdrojový kód ze standartního vstupu a generuje mezikód na standartní výstup, přičemž všechna chybová hlášení generuje na standartní chybový výstup.</w:t>
      </w:r>
    </w:p>
    <w:p w14:paraId="77D7190B" w14:textId="77777777" w:rsidR="00972AEB" w:rsidRPr="00615447" w:rsidRDefault="00972AEB" w:rsidP="00972AEB">
      <w:pPr>
        <w:rPr>
          <w:rFonts w:ascii="Times New Roman" w:hAnsi="Times New Roman" w:cs="Times New Roman"/>
          <w:lang w:val="cs-CZ"/>
        </w:rPr>
      </w:pPr>
    </w:p>
    <w:p w14:paraId="11E8C218" w14:textId="77777777" w:rsidR="00972AEB" w:rsidRPr="00615447" w:rsidRDefault="00972AEB" w:rsidP="00972AEB">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t xml:space="preserve"> </w:t>
      </w:r>
      <w:bookmarkStart w:id="1" w:name="_Toc89708144"/>
      <w:r w:rsidRPr="00615447">
        <w:rPr>
          <w:rFonts w:ascii="Times New Roman" w:hAnsi="Times New Roman" w:cs="Times New Roman"/>
          <w:color w:val="auto"/>
          <w:sz w:val="40"/>
          <w:szCs w:val="40"/>
          <w:lang w:val="cs-CZ"/>
        </w:rPr>
        <w:t>Návrh řešení a implementace</w:t>
      </w:r>
      <w:bookmarkEnd w:id="1"/>
    </w:p>
    <w:p w14:paraId="296AD961" w14:textId="77777777" w:rsidR="00972AEB" w:rsidRPr="00615447" w:rsidRDefault="00972AEB" w:rsidP="00972AEB">
      <w:pPr>
        <w:rPr>
          <w:rFonts w:ascii="Times New Roman" w:hAnsi="Times New Roman" w:cs="Times New Roman"/>
          <w:lang w:val="cs-CZ"/>
        </w:rPr>
      </w:pPr>
      <w:r w:rsidRPr="00615447">
        <w:rPr>
          <w:rFonts w:ascii="Times New Roman" w:hAnsi="Times New Roman" w:cs="Times New Roman"/>
          <w:lang w:val="cs-CZ"/>
        </w:rPr>
        <w:t>Celé řešení se sestává z námi implementovaných dílčích částí, které jsou popsány níže. Dále je popsáno, jak spolu tyto dílčí části komunikují a spolupracují. Celá implementace je provedena v jazyce C.</w:t>
      </w:r>
    </w:p>
    <w:p w14:paraId="03221CBC" w14:textId="77777777" w:rsidR="00972AEB" w:rsidRPr="00615447" w:rsidRDefault="00972AEB" w:rsidP="00972AE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2" w:name="_Toc89708145"/>
      <w:r w:rsidRPr="00615447">
        <w:rPr>
          <w:rFonts w:ascii="Times New Roman" w:hAnsi="Times New Roman" w:cs="Times New Roman"/>
          <w:color w:val="auto"/>
          <w:lang w:val="cs-CZ"/>
        </w:rPr>
        <w:t>Lexikální analýza</w:t>
      </w:r>
      <w:bookmarkEnd w:id="2"/>
    </w:p>
    <w:p w14:paraId="4EB4F824" w14:textId="77777777" w:rsidR="00972AEB" w:rsidRPr="00615447" w:rsidRDefault="00972AEB" w:rsidP="00972AEB">
      <w:pPr>
        <w:rPr>
          <w:lang w:val="cs-CZ"/>
        </w:rPr>
      </w:pPr>
    </w:p>
    <w:p w14:paraId="0FA05E7E" w14:textId="77777777" w:rsidR="00972AEB" w:rsidRPr="00615447" w:rsidRDefault="00972AEB" w:rsidP="00972AE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3" w:name="_Toc89708146"/>
      <w:r w:rsidRPr="00615447">
        <w:rPr>
          <w:rFonts w:ascii="Times New Roman" w:hAnsi="Times New Roman" w:cs="Times New Roman"/>
          <w:color w:val="auto"/>
          <w:lang w:val="cs-CZ"/>
        </w:rPr>
        <w:t>Syntaktická analýza</w:t>
      </w:r>
      <w:bookmarkEnd w:id="3"/>
    </w:p>
    <w:p w14:paraId="1655B0FD" w14:textId="7DD5092C" w:rsidR="00972AEB" w:rsidRPr="00C5309B" w:rsidRDefault="00972AEB" w:rsidP="00972AEB">
      <w:pPr>
        <w:pStyle w:val="ListParagraph"/>
        <w:rPr>
          <w:rFonts w:ascii="Times New Roman" w:hAnsi="Times New Roman" w:cs="Times New Roman"/>
          <w:lang w:val="cs-CZ"/>
        </w:rPr>
      </w:pPr>
      <w:r w:rsidRPr="00C5309B">
        <w:rPr>
          <w:rFonts w:ascii="Times New Roman" w:hAnsi="Times New Roman" w:cs="Times New Roman"/>
          <w:lang w:val="cs-CZ"/>
        </w:rPr>
        <w:t xml:space="preserve">Další důležitou částí překladače je syntaktická analýza, která je až na zpracování výrazů – precedenční syntaktickou analýzu zpracována metodou rekurzivního sestupu. </w:t>
      </w:r>
      <w:r w:rsidR="00CF5D7E">
        <w:rPr>
          <w:rFonts w:ascii="Times New Roman" w:hAnsi="Times New Roman" w:cs="Times New Roman"/>
          <w:lang w:val="cs-CZ"/>
        </w:rPr>
        <w:t>Sy</w:t>
      </w:r>
      <w:r w:rsidR="00CD1033">
        <w:rPr>
          <w:rFonts w:ascii="Times New Roman" w:hAnsi="Times New Roman" w:cs="Times New Roman"/>
          <w:lang w:val="cs-CZ"/>
        </w:rPr>
        <w:t xml:space="preserve">ntaktická analýza je implementována v souboru </w:t>
      </w:r>
      <w:r w:rsidR="00CD1033" w:rsidRPr="00BB021B">
        <w:rPr>
          <w:rStyle w:val="Strong"/>
          <w:rFonts w:ascii="Times New Roman" w:hAnsi="Times New Roman" w:cs="Times New Roman"/>
          <w:color w:val="A5A5A5" w:themeColor="accent3"/>
          <w:lang w:val="cs-CZ"/>
        </w:rPr>
        <w:t>parser.c</w:t>
      </w:r>
      <w:r w:rsidR="00CD1033" w:rsidRPr="000E54B9">
        <w:rPr>
          <w:rFonts w:ascii="Times New Roman" w:hAnsi="Times New Roman" w:cs="Times New Roman"/>
          <w:color w:val="A5A5A5" w:themeColor="accent3"/>
          <w:lang w:val="cs-CZ"/>
        </w:rPr>
        <w:t xml:space="preserve"> </w:t>
      </w:r>
      <w:r w:rsidR="00CD1033">
        <w:rPr>
          <w:rFonts w:ascii="Times New Roman" w:hAnsi="Times New Roman" w:cs="Times New Roman"/>
          <w:lang w:val="cs-CZ"/>
        </w:rPr>
        <w:t>a ř</w:t>
      </w:r>
      <w:r w:rsidRPr="00C5309B">
        <w:rPr>
          <w:rFonts w:ascii="Times New Roman" w:hAnsi="Times New Roman" w:cs="Times New Roman"/>
          <w:lang w:val="cs-CZ"/>
        </w:rPr>
        <w:t xml:space="preserve">ídí se pravidly LL-gramatiky, viz kapitola </w:t>
      </w:r>
      <w:r w:rsidRPr="00C5309B">
        <w:rPr>
          <w:rFonts w:ascii="Times New Roman" w:hAnsi="Times New Roman" w:cs="Times New Roman"/>
          <w:i/>
          <w:iCs/>
          <w:lang w:val="cs-CZ"/>
        </w:rPr>
        <w:t>7. LL-Gramatika</w:t>
      </w:r>
      <w:r w:rsidRPr="00C5309B">
        <w:rPr>
          <w:rFonts w:ascii="Times New Roman" w:hAnsi="Times New Roman" w:cs="Times New Roman"/>
          <w:lang w:val="cs-CZ"/>
        </w:rPr>
        <w:t xml:space="preserve">. </w:t>
      </w:r>
    </w:p>
    <w:p w14:paraId="707389A3" w14:textId="77777777"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Fonts w:ascii="Times New Roman" w:hAnsi="Times New Roman" w:cs="Times New Roman"/>
          <w:lang w:val="cs-CZ"/>
        </w:rPr>
        <w:t xml:space="preserve">Pravidla jsou rozdělena do funkcí, které dostávají přes parametry ukazatel na struktury </w:t>
      </w:r>
      <w:r w:rsidRPr="00C5309B">
        <w:rPr>
          <w:rStyle w:val="SubtleEmphasis"/>
          <w:rFonts w:ascii="Times New Roman" w:hAnsi="Times New Roman" w:cs="Times New Roman"/>
          <w:lang w:val="cs-CZ"/>
        </w:rPr>
        <w:t>Token</w:t>
      </w:r>
      <w:r w:rsidRPr="00C5309B">
        <w:rPr>
          <w:rStyle w:val="SubtleEmphasis"/>
          <w:lang w:val="cs-CZ"/>
        </w:rPr>
        <w:t xml:space="preserve"> </w:t>
      </w:r>
      <w:r w:rsidRPr="00C5309B">
        <w:rPr>
          <w:rFonts w:ascii="Times New Roman" w:hAnsi="Times New Roman" w:cs="Times New Roman"/>
          <w:lang w:val="cs-CZ"/>
        </w:rPr>
        <w:t xml:space="preserve">a </w:t>
      </w:r>
      <w:r w:rsidRPr="00C5309B">
        <w:rPr>
          <w:rStyle w:val="SubtleEmphasis"/>
          <w:rFonts w:ascii="Times New Roman" w:hAnsi="Times New Roman" w:cs="Times New Roman"/>
          <w:lang w:val="cs-CZ"/>
        </w:rPr>
        <w:t>ScannerContext</w:t>
      </w:r>
      <w:r w:rsidRPr="00C5309B">
        <w:rPr>
          <w:rStyle w:val="SubtleEmphasis"/>
          <w:rFonts w:ascii="Times New Roman" w:hAnsi="Times New Roman" w:cs="Times New Roman"/>
          <w:i w:val="0"/>
          <w:iCs w:val="0"/>
          <w:color w:val="auto"/>
          <w:lang w:val="cs-CZ"/>
        </w:rPr>
        <w:t xml:space="preserve">. Struktura </w:t>
      </w:r>
      <w:r w:rsidRPr="00C5309B">
        <w:rPr>
          <w:rStyle w:val="SubtleEmphasis"/>
          <w:rFonts w:ascii="Times New Roman" w:hAnsi="Times New Roman" w:cs="Times New Roman"/>
          <w:lang w:val="cs-CZ"/>
        </w:rPr>
        <w:t>Token</w:t>
      </w:r>
      <w:r w:rsidRPr="00C5309B">
        <w:rPr>
          <w:rStyle w:val="SubtleEmphasis"/>
          <w:rFonts w:ascii="Times New Roman" w:hAnsi="Times New Roman" w:cs="Times New Roman"/>
          <w:color w:val="auto"/>
          <w:lang w:val="cs-CZ"/>
        </w:rPr>
        <w:t xml:space="preserve"> </w:t>
      </w:r>
      <w:r w:rsidRPr="00C5309B">
        <w:rPr>
          <w:rStyle w:val="SubtleEmphasis"/>
          <w:rFonts w:ascii="Times New Roman" w:hAnsi="Times New Roman" w:cs="Times New Roman"/>
          <w:i w:val="0"/>
          <w:iCs w:val="0"/>
          <w:color w:val="auto"/>
          <w:lang w:val="cs-CZ"/>
        </w:rPr>
        <w:t xml:space="preserve">obsahuje informace o tokenu, zatímco struktura </w:t>
      </w:r>
      <w:r w:rsidRPr="00C5309B">
        <w:rPr>
          <w:rStyle w:val="SubtleEmphasis"/>
          <w:rFonts w:ascii="Times New Roman" w:hAnsi="Times New Roman" w:cs="Times New Roman"/>
          <w:lang w:val="cs-CZ"/>
        </w:rPr>
        <w:t>ScannerContext</w:t>
      </w:r>
      <w:r w:rsidRPr="00C5309B">
        <w:rPr>
          <w:rStyle w:val="SubtleEmphasis"/>
          <w:rFonts w:ascii="Times New Roman" w:hAnsi="Times New Roman" w:cs="Times New Roman"/>
          <w:color w:val="auto"/>
          <w:lang w:val="cs-CZ"/>
        </w:rPr>
        <w:t xml:space="preserve"> </w:t>
      </w:r>
      <w:r w:rsidRPr="00C5309B">
        <w:rPr>
          <w:rStyle w:val="SubtleEmphasis"/>
          <w:rFonts w:ascii="Times New Roman" w:hAnsi="Times New Roman" w:cs="Times New Roman"/>
          <w:i w:val="0"/>
          <w:iCs w:val="0"/>
          <w:color w:val="auto"/>
          <w:lang w:val="cs-CZ"/>
        </w:rPr>
        <w:t xml:space="preserve">slouží k volání a obsluze lexikální analýzy. </w:t>
      </w:r>
    </w:p>
    <w:p w14:paraId="1B74271B" w14:textId="77777777"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Style w:val="SubtleEmphasis"/>
          <w:rFonts w:ascii="Times New Roman" w:hAnsi="Times New Roman" w:cs="Times New Roman"/>
          <w:i w:val="0"/>
          <w:iCs w:val="0"/>
          <w:color w:val="auto"/>
          <w:lang w:val="cs-CZ"/>
        </w:rPr>
        <w:t>Všechny funkce realizující gramatická pravidla mají návratový typ Boolean, díky kterému, pokud dojde k chybě, dojde k okamžitému přerušení parsingu a vynoření ze syntaktické analýzy.</w:t>
      </w:r>
    </w:p>
    <w:p w14:paraId="520CF812" w14:textId="77777777"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Style w:val="SubtleEmphasis"/>
          <w:rFonts w:ascii="Times New Roman" w:hAnsi="Times New Roman" w:cs="Times New Roman"/>
          <w:i w:val="0"/>
          <w:iCs w:val="0"/>
          <w:color w:val="auto"/>
          <w:lang w:val="cs-CZ"/>
        </w:rPr>
        <w:t xml:space="preserve">Komunikace mezi syntaktickou a lexikální analýzou se odehrává pomocí volání funkce </w:t>
      </w:r>
      <w:r w:rsidRPr="00C5309B">
        <w:rPr>
          <w:rStyle w:val="SubtleEmphasis"/>
          <w:rFonts w:ascii="Times New Roman" w:hAnsi="Times New Roman" w:cs="Times New Roman"/>
          <w:lang w:val="cs-CZ"/>
        </w:rPr>
        <w:t>GetNextToken</w:t>
      </w:r>
      <w:r w:rsidRPr="00C5309B">
        <w:rPr>
          <w:rStyle w:val="SubtleEmphasis"/>
          <w:rFonts w:ascii="Times New Roman" w:hAnsi="Times New Roman" w:cs="Times New Roman"/>
          <w:i w:val="0"/>
          <w:iCs w:val="0"/>
          <w:color w:val="auto"/>
          <w:lang w:val="cs-CZ"/>
        </w:rPr>
        <w:t>, kdy lexikální analyzátor načte ze zdrojového kódu další token, přičemž provádí lexikální analýzu.</w:t>
      </w:r>
    </w:p>
    <w:p w14:paraId="5695AC65" w14:textId="77777777"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Style w:val="SubtleEmphasis"/>
          <w:rFonts w:ascii="Times New Roman" w:hAnsi="Times New Roman" w:cs="Times New Roman"/>
          <w:i w:val="0"/>
          <w:iCs w:val="0"/>
          <w:color w:val="auto"/>
          <w:lang w:val="cs-CZ"/>
        </w:rPr>
        <w:t xml:space="preserve">Další komponentou, se kterou syntaktická analýza komunikuje, je precedenční syntaktická analýza. Ke komunkaci dochází prostředictvím ukazatele na strukturu </w:t>
      </w:r>
      <w:r w:rsidRPr="00C5309B">
        <w:rPr>
          <w:rStyle w:val="SubtleEmphasis"/>
          <w:rFonts w:ascii="Times New Roman" w:hAnsi="Times New Roman" w:cs="Times New Roman"/>
          <w:lang w:val="cs-CZ"/>
        </w:rPr>
        <w:t>ScannerContext</w:t>
      </w:r>
      <w:r w:rsidRPr="00C5309B">
        <w:rPr>
          <w:rStyle w:val="SubtleEmphasis"/>
          <w:rFonts w:ascii="Times New Roman" w:hAnsi="Times New Roman" w:cs="Times New Roman"/>
          <w:i w:val="0"/>
          <w:iCs w:val="0"/>
          <w:color w:val="auto"/>
          <w:lang w:val="cs-CZ"/>
        </w:rPr>
        <w:t xml:space="preserve">. Precedenční syntaktická analýza je volána tehdy, pokud syntaktická analýza narazí na výraz, přiřazení do proměnné, nebo na příkaz </w:t>
      </w:r>
      <w:r w:rsidRPr="00C5309B">
        <w:rPr>
          <w:rStyle w:val="SubtitleChar"/>
          <w:rFonts w:ascii="Times New Roman" w:hAnsi="Times New Roman" w:cs="Times New Roman"/>
          <w:color w:val="auto"/>
          <w:lang w:val="cs-CZ"/>
        </w:rPr>
        <w:t>return</w:t>
      </w:r>
      <w:r w:rsidRPr="00C5309B">
        <w:rPr>
          <w:rStyle w:val="SubtleEmphasis"/>
          <w:rFonts w:ascii="Times New Roman" w:hAnsi="Times New Roman" w:cs="Times New Roman"/>
          <w:i w:val="0"/>
          <w:iCs w:val="0"/>
          <w:color w:val="auto"/>
          <w:lang w:val="cs-CZ"/>
        </w:rPr>
        <w:t>.</w:t>
      </w:r>
    </w:p>
    <w:p w14:paraId="47038112" w14:textId="77777777" w:rsidR="00972AEB" w:rsidRPr="00C5309B" w:rsidRDefault="00972AEB" w:rsidP="00972AEB">
      <w:pPr>
        <w:pStyle w:val="ListParagraph"/>
        <w:rPr>
          <w:rStyle w:val="SubtleEmphasis"/>
          <w:rFonts w:ascii="Times New Roman" w:hAnsi="Times New Roman" w:cs="Times New Roman"/>
          <w:i w:val="0"/>
          <w:iCs w:val="0"/>
          <w:color w:val="auto"/>
          <w:lang w:val="cs-CZ"/>
        </w:rPr>
      </w:pPr>
      <w:r w:rsidRPr="00C5309B">
        <w:rPr>
          <w:rStyle w:val="SubtleEmphasis"/>
          <w:rFonts w:ascii="Times New Roman" w:hAnsi="Times New Roman" w:cs="Times New Roman"/>
          <w:i w:val="0"/>
          <w:iCs w:val="0"/>
          <w:color w:val="auto"/>
          <w:lang w:val="cs-CZ"/>
        </w:rPr>
        <w:t>Poslední komponentou, se kterou je zajištěna komunikace, je sémantická analýza. // TODO</w:t>
      </w:r>
    </w:p>
    <w:p w14:paraId="4FBD0A4D" w14:textId="477D7ED5" w:rsidR="00320320" w:rsidRDefault="00972AEB" w:rsidP="00972AEB">
      <w:pPr>
        <w:pStyle w:val="Heading2"/>
        <w:numPr>
          <w:ilvl w:val="2"/>
          <w:numId w:val="1"/>
        </w:numPr>
        <w:rPr>
          <w:rFonts w:ascii="Times New Roman" w:hAnsi="Times New Roman" w:cs="Times New Roman"/>
          <w:color w:val="auto"/>
          <w:lang w:val="cs-CZ"/>
        </w:rPr>
      </w:pPr>
      <w:bookmarkStart w:id="4" w:name="_Toc89708147"/>
      <w:r w:rsidRPr="00615447">
        <w:rPr>
          <w:rFonts w:ascii="Times New Roman" w:hAnsi="Times New Roman" w:cs="Times New Roman"/>
          <w:color w:val="auto"/>
          <w:lang w:val="cs-CZ"/>
        </w:rPr>
        <w:t>Precedenčn</w:t>
      </w:r>
      <w:r w:rsidR="006C31BA">
        <w:rPr>
          <w:rFonts w:ascii="Times New Roman" w:hAnsi="Times New Roman" w:cs="Times New Roman"/>
          <w:color w:val="auto"/>
          <w:lang w:val="cs-CZ"/>
        </w:rPr>
        <w:t>á</w:t>
      </w:r>
      <w:r w:rsidRPr="00615447">
        <w:rPr>
          <w:rFonts w:ascii="Times New Roman" w:hAnsi="Times New Roman" w:cs="Times New Roman"/>
          <w:color w:val="auto"/>
          <w:lang w:val="cs-CZ"/>
        </w:rPr>
        <w:t xml:space="preserve"> syntaktická analýza</w:t>
      </w:r>
      <w:bookmarkEnd w:id="4"/>
    </w:p>
    <w:p w14:paraId="588AC07E" w14:textId="77777777" w:rsidR="00320320" w:rsidRDefault="00320320" w:rsidP="00320320">
      <w:pPr>
        <w:tabs>
          <w:tab w:val="left" w:pos="720"/>
        </w:tabs>
        <w:ind w:left="720"/>
        <w:rPr>
          <w:rFonts w:ascii="Times New Roman" w:hAnsi="Times New Roman" w:cs="Times New Roman"/>
          <w:lang w:val="sk-SK"/>
        </w:rPr>
      </w:pPr>
      <w:r w:rsidRPr="00245801">
        <w:rPr>
          <w:rFonts w:ascii="Times New Roman" w:hAnsi="Times New Roman" w:cs="Times New Roman"/>
          <w:lang w:val="sk-SK"/>
        </w:rPr>
        <w:t>Precedenčná syntaktická analýza vyhodnocuje správnosť zápisu výrazov a</w:t>
      </w:r>
      <w:r>
        <w:rPr>
          <w:rFonts w:ascii="Times New Roman" w:hAnsi="Times New Roman" w:cs="Times New Roman"/>
          <w:lang w:val="sk-SK"/>
        </w:rPr>
        <w:t> </w:t>
      </w:r>
      <w:r w:rsidRPr="00245801">
        <w:rPr>
          <w:rFonts w:ascii="Times New Roman" w:hAnsi="Times New Roman" w:cs="Times New Roman"/>
          <w:lang w:val="sk-SK"/>
        </w:rPr>
        <w:t>podmienok</w:t>
      </w:r>
      <w:r>
        <w:rPr>
          <w:rFonts w:ascii="Times New Roman" w:hAnsi="Times New Roman" w:cs="Times New Roman"/>
          <w:lang w:val="sk-SK"/>
        </w:rPr>
        <w:t xml:space="preserve">. Je založená na princípe zásobníkového automatu, nasledujúci stav je určený precedenčnou tabuľkou. V tabuľke sa indexuje pomocou prichádzajúceho tokenu a terminálu na vrchole zásobníka. Automat pozná stavy, ktoré sú kódované nasledovne: </w:t>
      </w:r>
      <w:r w:rsidRPr="00064423">
        <w:rPr>
          <w:rFonts w:ascii="Times New Roman" w:hAnsi="Times New Roman" w:cs="Times New Roman"/>
          <w:lang w:val="sk-SK"/>
        </w:rPr>
        <w:t>‘&lt;’, ‘&gt;’, ‘#’</w:t>
      </w:r>
      <w:r>
        <w:rPr>
          <w:rFonts w:ascii="Times New Roman" w:hAnsi="Times New Roman" w:cs="Times New Roman"/>
          <w:lang w:val="sk-SK"/>
        </w:rPr>
        <w:t>,  ‘&amp;‘,  ‘=‘ .</w:t>
      </w:r>
    </w:p>
    <w:p w14:paraId="5E07795D" w14:textId="77777777" w:rsidR="00320320" w:rsidRDefault="00320320" w:rsidP="00320320">
      <w:pPr>
        <w:tabs>
          <w:tab w:val="left" w:pos="720"/>
        </w:tabs>
        <w:rPr>
          <w:rFonts w:ascii="Times New Roman" w:hAnsi="Times New Roman" w:cs="Times New Roman"/>
          <w:lang w:val="sk-SK"/>
        </w:rPr>
      </w:pPr>
      <w:r>
        <w:rPr>
          <w:rFonts w:ascii="Times New Roman" w:hAnsi="Times New Roman" w:cs="Times New Roman"/>
          <w:lang w:val="sk-SK"/>
        </w:rPr>
        <w:tab/>
        <w:t>Popis stavov:</w:t>
      </w:r>
    </w:p>
    <w:p w14:paraId="5FC7CB96" w14:textId="77777777" w:rsidR="00320320" w:rsidRDefault="00320320" w:rsidP="00320320">
      <w:pPr>
        <w:pStyle w:val="ListParagraph"/>
        <w:numPr>
          <w:ilvl w:val="0"/>
          <w:numId w:val="13"/>
        </w:numPr>
        <w:tabs>
          <w:tab w:val="left" w:pos="720"/>
        </w:tabs>
        <w:rPr>
          <w:rFonts w:ascii="Times New Roman" w:hAnsi="Times New Roman" w:cs="Times New Roman"/>
          <w:lang w:val="sk-SK"/>
        </w:rPr>
      </w:pPr>
      <w:r>
        <w:rPr>
          <w:rFonts w:ascii="Times New Roman" w:hAnsi="Times New Roman" w:cs="Times New Roman"/>
          <w:lang w:val="sk-SK"/>
        </w:rPr>
        <w:lastRenderedPageBreak/>
        <w:t>‘&lt;‘ -  Operátor na vrchole zásobníka má menšiu prioritu ako prichádzajúci. Ulož ho na zásobník, tak aby mal handle s najbližším neterminálom, a získaj ďalší token.</w:t>
      </w:r>
    </w:p>
    <w:p w14:paraId="0EDA1B6D" w14:textId="77777777" w:rsidR="00320320" w:rsidRDefault="00320320" w:rsidP="00320320">
      <w:pPr>
        <w:pStyle w:val="ListParagraph"/>
        <w:numPr>
          <w:ilvl w:val="0"/>
          <w:numId w:val="13"/>
        </w:numPr>
        <w:tabs>
          <w:tab w:val="left" w:pos="720"/>
        </w:tabs>
        <w:rPr>
          <w:rFonts w:ascii="Times New Roman" w:hAnsi="Times New Roman" w:cs="Times New Roman"/>
          <w:lang w:val="sk-SK"/>
        </w:rPr>
      </w:pPr>
      <w:r w:rsidRPr="0074075C">
        <w:rPr>
          <w:rFonts w:ascii="Times New Roman" w:hAnsi="Times New Roman" w:cs="Times New Roman"/>
          <w:lang w:val="pt-PT"/>
        </w:rPr>
        <w:t>‘&gt;’</w:t>
      </w:r>
      <w:r>
        <w:rPr>
          <w:rFonts w:ascii="Times New Roman" w:hAnsi="Times New Roman" w:cs="Times New Roman"/>
          <w:lang w:val="sk-SK"/>
        </w:rPr>
        <w:t xml:space="preserve"> – Operátor na vrchole zásobníka má väčšiu prioritu. Spracuj ho až po handle na zásobníku a zavolaj precedečnú sémantickú akciu s predchádzajúcim tokenom.</w:t>
      </w:r>
    </w:p>
    <w:p w14:paraId="605AE795" w14:textId="34779DA7" w:rsidR="00320320" w:rsidRDefault="00320320" w:rsidP="00320320">
      <w:pPr>
        <w:pStyle w:val="ListParagraph"/>
        <w:numPr>
          <w:ilvl w:val="0"/>
          <w:numId w:val="13"/>
        </w:numPr>
        <w:tabs>
          <w:tab w:val="left" w:pos="720"/>
        </w:tabs>
        <w:rPr>
          <w:rFonts w:ascii="Times New Roman" w:hAnsi="Times New Roman" w:cs="Times New Roman"/>
          <w:lang w:val="sk-SK"/>
        </w:rPr>
      </w:pPr>
      <w:r w:rsidRPr="000A5655">
        <w:rPr>
          <w:rFonts w:ascii="Times New Roman" w:hAnsi="Times New Roman" w:cs="Times New Roman"/>
          <w:lang w:val="sk-SK"/>
        </w:rPr>
        <w:t>‘#’</w:t>
      </w:r>
      <w:r>
        <w:rPr>
          <w:rFonts w:ascii="Times New Roman" w:hAnsi="Times New Roman" w:cs="Times New Roman"/>
          <w:lang w:val="sk-SK"/>
        </w:rPr>
        <w:t xml:space="preserve"> – Operátor na vrchole zásobníka a prichádzajúci nemôžu nijakým spôsobom interagovať. Nastala syntaktická chyba, opusti spracovanie s chybovým kódom.</w:t>
      </w:r>
    </w:p>
    <w:p w14:paraId="1A7327CE" w14:textId="77777777" w:rsidR="00320320" w:rsidRDefault="00320320" w:rsidP="00320320">
      <w:pPr>
        <w:pStyle w:val="ListParagraph"/>
        <w:numPr>
          <w:ilvl w:val="0"/>
          <w:numId w:val="13"/>
        </w:numPr>
        <w:tabs>
          <w:tab w:val="left" w:pos="720"/>
        </w:tabs>
        <w:rPr>
          <w:rFonts w:ascii="Times New Roman" w:hAnsi="Times New Roman" w:cs="Times New Roman"/>
          <w:lang w:val="sk-SK"/>
        </w:rPr>
      </w:pPr>
      <w:r>
        <w:rPr>
          <w:rFonts w:ascii="Times New Roman" w:hAnsi="Times New Roman" w:cs="Times New Roman"/>
          <w:lang w:val="sk-SK"/>
        </w:rPr>
        <w:t xml:space="preserve">‘=‘ – Operátory majú rovnakú prioritu, Ulož na zásobník aktuálny operátor a načítaj ďalší token. </w:t>
      </w:r>
    </w:p>
    <w:p w14:paraId="41544292" w14:textId="37EAF4F2" w:rsidR="00320320" w:rsidRPr="00D959EF" w:rsidRDefault="00320320" w:rsidP="00320320">
      <w:pPr>
        <w:pStyle w:val="ListParagraph"/>
        <w:numPr>
          <w:ilvl w:val="0"/>
          <w:numId w:val="13"/>
        </w:numPr>
        <w:tabs>
          <w:tab w:val="left" w:pos="720"/>
        </w:tabs>
        <w:rPr>
          <w:lang w:val="sk-SK"/>
        </w:rPr>
      </w:pPr>
      <w:r w:rsidRPr="00D959EF">
        <w:rPr>
          <w:rFonts w:ascii="Times New Roman" w:hAnsi="Times New Roman" w:cs="Times New Roman"/>
          <w:lang w:val="sk-SK"/>
        </w:rPr>
        <w:t>‘&amp;‘ – Očakávaný koniec výrazu. Ukončí sémantické spracovanie výrazu. Ak sa do tohto stavu dostane s neprázdnym zásobníkom, ukonč</w:t>
      </w:r>
      <w:r w:rsidR="006C31BA">
        <w:rPr>
          <w:rFonts w:ascii="Times New Roman" w:hAnsi="Times New Roman" w:cs="Times New Roman"/>
          <w:lang w:val="sk-SK"/>
        </w:rPr>
        <w:t>í</w:t>
      </w:r>
      <w:r w:rsidRPr="00D959EF">
        <w:rPr>
          <w:rFonts w:ascii="Times New Roman" w:hAnsi="Times New Roman" w:cs="Times New Roman"/>
          <w:lang w:val="sk-SK"/>
        </w:rPr>
        <w:t xml:space="preserve"> spracovanie s</w:t>
      </w:r>
      <w:r w:rsidR="00D959EF">
        <w:rPr>
          <w:rFonts w:ascii="Times New Roman" w:hAnsi="Times New Roman" w:cs="Times New Roman"/>
          <w:lang w:val="sk-SK"/>
        </w:rPr>
        <w:t> </w:t>
      </w:r>
      <w:r w:rsidRPr="00D959EF">
        <w:rPr>
          <w:rFonts w:ascii="Times New Roman" w:hAnsi="Times New Roman" w:cs="Times New Roman"/>
          <w:lang w:val="sk-SK"/>
        </w:rPr>
        <w:t>chybou</w:t>
      </w:r>
    </w:p>
    <w:p w14:paraId="276275C3" w14:textId="0874CBA1" w:rsidR="00D959EF" w:rsidRPr="00D959EF" w:rsidRDefault="00D959EF" w:rsidP="00D959EF">
      <w:pPr>
        <w:tabs>
          <w:tab w:val="left" w:pos="720"/>
        </w:tabs>
        <w:ind w:left="1080"/>
        <w:rPr>
          <w:rStyle w:val="Strong"/>
          <w:color w:val="A5A5A5" w:themeColor="accent3"/>
          <w:lang w:val="cs-CZ"/>
        </w:rPr>
      </w:pPr>
      <w:r w:rsidRPr="00D959EF">
        <w:rPr>
          <w:rFonts w:ascii="Times New Roman" w:hAnsi="Times New Roman" w:cs="Times New Roman"/>
          <w:lang w:val="sk-SK"/>
        </w:rPr>
        <w:t>Tabuľka je implementovaná v </w:t>
      </w:r>
      <w:r w:rsidRPr="00D959EF">
        <w:rPr>
          <w:rStyle w:val="Strong"/>
          <w:color w:val="A5A5A5" w:themeColor="accent3"/>
          <w:lang w:val="cs-CZ"/>
        </w:rPr>
        <w:t>precedence_analyzer.h</w:t>
      </w:r>
      <w:r w:rsidRPr="00D959EF">
        <w:rPr>
          <w:rFonts w:ascii="Times New Roman" w:hAnsi="Times New Roman" w:cs="Times New Roman"/>
          <w:lang w:val="sk-SK"/>
        </w:rPr>
        <w:t xml:space="preserve">, automat je </w:t>
      </w:r>
      <w:r>
        <w:rPr>
          <w:rFonts w:ascii="Times New Roman" w:hAnsi="Times New Roman" w:cs="Times New Roman"/>
          <w:lang w:val="sk-SK"/>
        </w:rPr>
        <w:t>v</w:t>
      </w:r>
      <w:r w:rsidRPr="00D959EF">
        <w:rPr>
          <w:rFonts w:ascii="Times New Roman" w:hAnsi="Times New Roman" w:cs="Times New Roman"/>
          <w:lang w:val="sk-SK"/>
        </w:rPr>
        <w:t> </w:t>
      </w:r>
      <w:r w:rsidRPr="00D959EF">
        <w:rPr>
          <w:rStyle w:val="Strong"/>
          <w:color w:val="A5A5A5" w:themeColor="accent3"/>
          <w:lang w:val="cs-CZ"/>
        </w:rPr>
        <w:t>precedence_analyzer.c</w:t>
      </w:r>
      <w:r w:rsidR="00A56D22">
        <w:rPr>
          <w:rStyle w:val="Strong"/>
          <w:color w:val="A5A5A5" w:themeColor="accent3"/>
          <w:lang w:val="cs-CZ"/>
        </w:rPr>
        <w:t>.</w:t>
      </w:r>
    </w:p>
    <w:p w14:paraId="2087F206" w14:textId="77777777" w:rsidR="00320320" w:rsidRDefault="00972AEB" w:rsidP="00320320">
      <w:pPr>
        <w:pStyle w:val="Heading2"/>
        <w:numPr>
          <w:ilvl w:val="2"/>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r w:rsidR="00BB021B">
        <w:rPr>
          <w:rFonts w:ascii="Times New Roman" w:hAnsi="Times New Roman" w:cs="Times New Roman"/>
          <w:color w:val="auto"/>
          <w:lang w:val="cs-CZ"/>
        </w:rPr>
        <w:t xml:space="preserve"> </w:t>
      </w:r>
      <w:bookmarkStart w:id="5" w:name="_Toc89708148"/>
      <w:r w:rsidR="00320320">
        <w:rPr>
          <w:rFonts w:ascii="Times New Roman" w:hAnsi="Times New Roman" w:cs="Times New Roman"/>
          <w:color w:val="auto"/>
          <w:lang w:val="cs-CZ"/>
        </w:rPr>
        <w:t>Precedenčná sémantická analýza</w:t>
      </w:r>
      <w:bookmarkEnd w:id="5"/>
    </w:p>
    <w:p w14:paraId="40EA656D" w14:textId="2CB7E5C3" w:rsidR="0074075C" w:rsidRDefault="00320320" w:rsidP="00320320">
      <w:pPr>
        <w:ind w:left="720"/>
        <w:rPr>
          <w:rFonts w:ascii="Times New Roman" w:hAnsi="Times New Roman" w:cs="Times New Roman"/>
          <w:lang w:val="sk-SK"/>
        </w:rPr>
      </w:pPr>
      <w:r>
        <w:rPr>
          <w:rFonts w:ascii="Times New Roman" w:hAnsi="Times New Roman" w:cs="Times New Roman"/>
          <w:lang w:val="sk-SK"/>
        </w:rPr>
        <w:t xml:space="preserve">Precedenčná sémantická akcia je implementovaná ako automat. Pričom stavy rozlišujú, či bola zavolaná s identifikátorom, konštantou, aritmetickým operátorom alebo relačným operátorom. </w:t>
      </w:r>
    </w:p>
    <w:p w14:paraId="25F634D8" w14:textId="48306518" w:rsidR="00847C6C" w:rsidRDefault="00847C6C" w:rsidP="00320320">
      <w:pPr>
        <w:ind w:left="720"/>
        <w:rPr>
          <w:rFonts w:ascii="Times New Roman" w:hAnsi="Times New Roman" w:cs="Times New Roman"/>
          <w:lang w:val="sk-SK"/>
        </w:rPr>
      </w:pPr>
      <w:r>
        <w:rPr>
          <w:rFonts w:ascii="Times New Roman" w:hAnsi="Times New Roman" w:cs="Times New Roman"/>
          <w:lang w:val="sk-SK"/>
        </w:rPr>
        <w:t xml:space="preserve">Popis stavov: </w:t>
      </w:r>
    </w:p>
    <w:p w14:paraId="071883FD" w14:textId="77777777" w:rsidR="00847C6C" w:rsidRDefault="00847C6C" w:rsidP="00847C6C">
      <w:pPr>
        <w:pStyle w:val="ListParagraph"/>
        <w:numPr>
          <w:ilvl w:val="0"/>
          <w:numId w:val="14"/>
        </w:numPr>
        <w:rPr>
          <w:rFonts w:ascii="Times New Roman" w:hAnsi="Times New Roman" w:cs="Times New Roman"/>
          <w:lang w:val="sk-SK"/>
        </w:rPr>
      </w:pPr>
      <w:r>
        <w:rPr>
          <w:rFonts w:ascii="Times New Roman" w:hAnsi="Times New Roman" w:cs="Times New Roman"/>
          <w:lang w:val="sk-SK"/>
        </w:rPr>
        <w:t>Identifikátor – skontroluje či je daná premenná definovaná, vytvorí z nej nový strom a uloží ho na zásobník stromov</w:t>
      </w:r>
    </w:p>
    <w:p w14:paraId="60AA7F35" w14:textId="77777777" w:rsidR="00847C6C" w:rsidRDefault="00847C6C" w:rsidP="00847C6C">
      <w:pPr>
        <w:pStyle w:val="ListParagraph"/>
        <w:numPr>
          <w:ilvl w:val="0"/>
          <w:numId w:val="14"/>
        </w:numPr>
        <w:rPr>
          <w:rFonts w:ascii="Times New Roman" w:hAnsi="Times New Roman" w:cs="Times New Roman"/>
          <w:lang w:val="sk-SK"/>
        </w:rPr>
      </w:pPr>
      <w:r>
        <w:rPr>
          <w:rFonts w:ascii="Times New Roman" w:hAnsi="Times New Roman" w:cs="Times New Roman"/>
          <w:lang w:val="sk-SK"/>
        </w:rPr>
        <w:t>Konštanta – vytvorí nový strom  a uloží na zásobník stromov.</w:t>
      </w:r>
    </w:p>
    <w:p w14:paraId="03A322F6" w14:textId="3036EA06" w:rsidR="00847C6C" w:rsidRDefault="00847C6C" w:rsidP="00847C6C">
      <w:pPr>
        <w:pStyle w:val="ListParagraph"/>
        <w:numPr>
          <w:ilvl w:val="0"/>
          <w:numId w:val="14"/>
        </w:numPr>
        <w:rPr>
          <w:rFonts w:ascii="Times New Roman" w:hAnsi="Times New Roman" w:cs="Times New Roman"/>
          <w:lang w:val="sk-SK"/>
        </w:rPr>
      </w:pPr>
      <w:r>
        <w:rPr>
          <w:rFonts w:ascii="Times New Roman" w:hAnsi="Times New Roman" w:cs="Times New Roman"/>
          <w:lang w:val="sk-SK"/>
        </w:rPr>
        <w:t xml:space="preserve">Aritmetický operátor – </w:t>
      </w:r>
      <w:r w:rsidR="003979C2">
        <w:rPr>
          <w:rFonts w:ascii="Times New Roman" w:hAnsi="Times New Roman" w:cs="Times New Roman"/>
          <w:lang w:val="sk-SK"/>
        </w:rPr>
        <w:t>Načíta</w:t>
      </w:r>
      <w:r>
        <w:rPr>
          <w:rFonts w:ascii="Times New Roman" w:hAnsi="Times New Roman" w:cs="Times New Roman"/>
          <w:lang w:val="sk-SK"/>
        </w:rPr>
        <w:t xml:space="preserve"> zo zásobníka stromov 2 najvrchnejšie.</w:t>
      </w:r>
      <w:r w:rsidR="003979C2">
        <w:rPr>
          <w:rFonts w:ascii="Times New Roman" w:hAnsi="Times New Roman" w:cs="Times New Roman"/>
          <w:lang w:val="sk-SK"/>
        </w:rPr>
        <w:t xml:space="preserve"> Z tabuľky návratových hodnôt</w:t>
      </w:r>
      <w:r>
        <w:rPr>
          <w:rFonts w:ascii="Times New Roman" w:hAnsi="Times New Roman" w:cs="Times New Roman"/>
          <w:lang w:val="sk-SK"/>
        </w:rPr>
        <w:t xml:space="preserve"> </w:t>
      </w:r>
      <w:r w:rsidR="003979C2">
        <w:rPr>
          <w:rFonts w:ascii="Times New Roman" w:hAnsi="Times New Roman" w:cs="Times New Roman"/>
          <w:lang w:val="sk-SK"/>
        </w:rPr>
        <w:t>p</w:t>
      </w:r>
      <w:r>
        <w:rPr>
          <w:rFonts w:ascii="Times New Roman" w:hAnsi="Times New Roman" w:cs="Times New Roman"/>
          <w:lang w:val="sk-SK"/>
        </w:rPr>
        <w:t xml:space="preserve">odľa operácie </w:t>
      </w:r>
      <w:r w:rsidR="003979C2">
        <w:rPr>
          <w:rFonts w:ascii="Times New Roman" w:hAnsi="Times New Roman" w:cs="Times New Roman"/>
          <w:lang w:val="sk-SK"/>
        </w:rPr>
        <w:t xml:space="preserve">a </w:t>
      </w:r>
      <w:r>
        <w:rPr>
          <w:rFonts w:ascii="Times New Roman" w:hAnsi="Times New Roman" w:cs="Times New Roman"/>
          <w:lang w:val="sk-SK"/>
        </w:rPr>
        <w:t>dátových typov koreňov vyhodnotí, či je</w:t>
      </w:r>
      <w:r w:rsidR="003979C2">
        <w:rPr>
          <w:rFonts w:ascii="Times New Roman" w:hAnsi="Times New Roman" w:cs="Times New Roman"/>
          <w:lang w:val="sk-SK"/>
        </w:rPr>
        <w:t xml:space="preserve"> možná daná operácia alebo je</w:t>
      </w:r>
      <w:r>
        <w:rPr>
          <w:rFonts w:ascii="Times New Roman" w:hAnsi="Times New Roman" w:cs="Times New Roman"/>
          <w:lang w:val="sk-SK"/>
        </w:rPr>
        <w:t xml:space="preserve"> nutná implicitná konverzia niektorého z operandov, prípadne </w:t>
      </w:r>
      <w:r w:rsidR="003979C2">
        <w:rPr>
          <w:rFonts w:ascii="Times New Roman" w:hAnsi="Times New Roman" w:cs="Times New Roman"/>
          <w:lang w:val="sk-SK"/>
        </w:rPr>
        <w:t>ju</w:t>
      </w:r>
      <w:r>
        <w:rPr>
          <w:rFonts w:ascii="Times New Roman" w:hAnsi="Times New Roman" w:cs="Times New Roman"/>
          <w:lang w:val="sk-SK"/>
        </w:rPr>
        <w:t xml:space="preserve"> vykoná.</w:t>
      </w:r>
      <w:r w:rsidR="003979C2">
        <w:rPr>
          <w:rFonts w:ascii="Times New Roman" w:hAnsi="Times New Roman" w:cs="Times New Roman"/>
          <w:lang w:val="sk-SK"/>
        </w:rPr>
        <w:t xml:space="preserve"> Následne vytvorí nový koreň pod ktorý zlúči pravý a ľavý podstrom. Ten sa uloží ako nový vrchol zásobníka a vykoná sa generácia výsledného kódu.</w:t>
      </w:r>
    </w:p>
    <w:p w14:paraId="346354CE" w14:textId="539B046D" w:rsidR="003979C2" w:rsidRPr="00847C6C" w:rsidRDefault="003979C2" w:rsidP="00847C6C">
      <w:pPr>
        <w:pStyle w:val="ListParagraph"/>
        <w:numPr>
          <w:ilvl w:val="0"/>
          <w:numId w:val="14"/>
        </w:numPr>
        <w:rPr>
          <w:rFonts w:ascii="Times New Roman" w:hAnsi="Times New Roman" w:cs="Times New Roman"/>
          <w:lang w:val="sk-SK"/>
        </w:rPr>
      </w:pPr>
      <w:r>
        <w:rPr>
          <w:rFonts w:ascii="Times New Roman" w:hAnsi="Times New Roman" w:cs="Times New Roman"/>
          <w:lang w:val="sk-SK"/>
        </w:rPr>
        <w:t xml:space="preserve">Relačný operátor </w:t>
      </w:r>
      <w:r w:rsidR="006F5B2E">
        <w:rPr>
          <w:rFonts w:ascii="Times New Roman" w:hAnsi="Times New Roman" w:cs="Times New Roman"/>
          <w:lang w:val="sk-SK"/>
        </w:rPr>
        <w:t>–</w:t>
      </w:r>
      <w:r>
        <w:rPr>
          <w:rFonts w:ascii="Times New Roman" w:hAnsi="Times New Roman" w:cs="Times New Roman"/>
          <w:lang w:val="sk-SK"/>
        </w:rPr>
        <w:t xml:space="preserve"> </w:t>
      </w:r>
      <w:r w:rsidR="006F5B2E">
        <w:rPr>
          <w:rFonts w:ascii="Times New Roman" w:hAnsi="Times New Roman" w:cs="Times New Roman"/>
          <w:lang w:val="sk-SK"/>
        </w:rPr>
        <w:t xml:space="preserve">Spracovanie je podobne ako pri aritmetickom, ale postup </w:t>
      </w:r>
      <w:r w:rsidR="006C31BA">
        <w:rPr>
          <w:rFonts w:ascii="Times New Roman" w:hAnsi="Times New Roman" w:cs="Times New Roman"/>
          <w:lang w:val="sk-SK"/>
        </w:rPr>
        <w:t>tvorenia kódu je iný.</w:t>
      </w:r>
    </w:p>
    <w:p w14:paraId="3F2C79C9" w14:textId="4285FDB7" w:rsidR="00A56D22" w:rsidRDefault="00A56D22" w:rsidP="00320320">
      <w:pPr>
        <w:ind w:left="720"/>
        <w:rPr>
          <w:rFonts w:ascii="Times New Roman" w:hAnsi="Times New Roman" w:cs="Times New Roman"/>
          <w:lang w:val="sk-SK"/>
        </w:rPr>
      </w:pPr>
      <w:r>
        <w:rPr>
          <w:rFonts w:ascii="Times New Roman" w:hAnsi="Times New Roman" w:cs="Times New Roman"/>
          <w:lang w:val="sk-SK"/>
        </w:rPr>
        <w:t>Typová kontrola je na základe tabuľky návratových hodnôt. Tabuľka návratových hodnôt je implementovaná ako trojrozmerné pole, pričom prvý index je typ operácie, druhý typ ľavého operandu, tretí typ pravého operandu. Určuje aký dátový typ bude mať výsledok operácie, prípadne či daná operácia môže prebehnúť nad danými typmi a či nedochádza k neočakávanému narábaniu s hodnotou nil.</w:t>
      </w:r>
    </w:p>
    <w:p w14:paraId="29632F3F" w14:textId="2A24551F" w:rsidR="00485878" w:rsidRPr="00485878" w:rsidRDefault="00485878" w:rsidP="00485878">
      <w:pPr>
        <w:tabs>
          <w:tab w:val="left" w:pos="720"/>
        </w:tabs>
        <w:rPr>
          <w:b/>
          <w:bCs/>
          <w:color w:val="A5A5A5" w:themeColor="accent3"/>
          <w:lang w:val="cs-CZ"/>
        </w:rPr>
      </w:pPr>
      <w:r>
        <w:rPr>
          <w:rFonts w:ascii="Times New Roman" w:hAnsi="Times New Roman" w:cs="Times New Roman"/>
          <w:lang w:val="sk-SK"/>
        </w:rPr>
        <w:tab/>
      </w:r>
      <w:r w:rsidRPr="00D959EF">
        <w:rPr>
          <w:rFonts w:ascii="Times New Roman" w:hAnsi="Times New Roman" w:cs="Times New Roman"/>
          <w:lang w:val="sk-SK"/>
        </w:rPr>
        <w:t>Tabuľka je implementovaná v</w:t>
      </w:r>
      <w:r>
        <w:rPr>
          <w:rFonts w:ascii="Times New Roman" w:hAnsi="Times New Roman" w:cs="Times New Roman"/>
          <w:lang w:val="sk-SK"/>
        </w:rPr>
        <w:t> </w:t>
      </w:r>
      <w:r>
        <w:rPr>
          <w:rStyle w:val="Strong"/>
          <w:color w:val="A5A5A5" w:themeColor="accent3"/>
          <w:lang w:val="cs-CZ"/>
        </w:rPr>
        <w:t>semantic_bottom_up</w:t>
      </w:r>
      <w:r w:rsidRPr="00D959EF">
        <w:rPr>
          <w:rStyle w:val="Strong"/>
          <w:color w:val="A5A5A5" w:themeColor="accent3"/>
          <w:lang w:val="cs-CZ"/>
        </w:rPr>
        <w:t>.h</w:t>
      </w:r>
      <w:r w:rsidRPr="00D959EF">
        <w:rPr>
          <w:rFonts w:ascii="Times New Roman" w:hAnsi="Times New Roman" w:cs="Times New Roman"/>
          <w:lang w:val="sk-SK"/>
        </w:rPr>
        <w:t xml:space="preserve">, automat je </w:t>
      </w:r>
      <w:r>
        <w:rPr>
          <w:rFonts w:ascii="Times New Roman" w:hAnsi="Times New Roman" w:cs="Times New Roman"/>
          <w:lang w:val="sk-SK"/>
        </w:rPr>
        <w:t>v </w:t>
      </w:r>
      <w:r>
        <w:rPr>
          <w:rStyle w:val="Strong"/>
          <w:color w:val="A5A5A5" w:themeColor="accent3"/>
          <w:lang w:val="cs-CZ"/>
        </w:rPr>
        <w:t>semantic_bottom_up</w:t>
      </w:r>
      <w:r w:rsidRPr="00D959EF">
        <w:rPr>
          <w:rStyle w:val="Strong"/>
          <w:color w:val="A5A5A5" w:themeColor="accent3"/>
          <w:lang w:val="cs-CZ"/>
        </w:rPr>
        <w:t>.c</w:t>
      </w:r>
    </w:p>
    <w:p w14:paraId="1F7C8D73" w14:textId="77777777" w:rsidR="00972AEB" w:rsidRPr="00615447" w:rsidRDefault="00972AEB" w:rsidP="00972AE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6" w:name="_Toc89708149"/>
      <w:r w:rsidRPr="00615447">
        <w:rPr>
          <w:rFonts w:ascii="Times New Roman" w:hAnsi="Times New Roman" w:cs="Times New Roman"/>
          <w:color w:val="auto"/>
          <w:lang w:val="cs-CZ"/>
        </w:rPr>
        <w:t>Sémantická analýza</w:t>
      </w:r>
      <w:bookmarkEnd w:id="6"/>
    </w:p>
    <w:p w14:paraId="084B35AB" w14:textId="77777777" w:rsidR="00972AEB" w:rsidRPr="00615447" w:rsidRDefault="00972AEB" w:rsidP="00972AEB">
      <w:pPr>
        <w:rPr>
          <w:lang w:val="cs-CZ"/>
        </w:rPr>
      </w:pPr>
    </w:p>
    <w:p w14:paraId="4856A023" w14:textId="77777777" w:rsidR="00972AEB" w:rsidRPr="00615447" w:rsidRDefault="00972AEB" w:rsidP="00972AE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7" w:name="_Toc89708150"/>
      <w:r w:rsidRPr="00615447">
        <w:rPr>
          <w:rFonts w:ascii="Times New Roman" w:hAnsi="Times New Roman" w:cs="Times New Roman"/>
          <w:color w:val="auto"/>
          <w:lang w:val="cs-CZ"/>
        </w:rPr>
        <w:t>Generátor mezikódu</w:t>
      </w:r>
      <w:bookmarkEnd w:id="7"/>
    </w:p>
    <w:p w14:paraId="3E4A2F57" w14:textId="77777777" w:rsidR="00972AEB" w:rsidRPr="00615447" w:rsidRDefault="00972AEB" w:rsidP="00972AEB">
      <w:pPr>
        <w:rPr>
          <w:lang w:val="cs-CZ"/>
        </w:rPr>
      </w:pPr>
    </w:p>
    <w:p w14:paraId="3F06E12A" w14:textId="77777777" w:rsidR="00972AEB" w:rsidRPr="00615447" w:rsidRDefault="00972AEB" w:rsidP="00972AEB">
      <w:pPr>
        <w:pStyle w:val="Heading2"/>
        <w:numPr>
          <w:ilvl w:val="1"/>
          <w:numId w:val="1"/>
        </w:numPr>
        <w:rPr>
          <w:rFonts w:ascii="Times New Roman" w:hAnsi="Times New Roman" w:cs="Times New Roman"/>
          <w:color w:val="auto"/>
          <w:lang w:val="cs-CZ"/>
        </w:rPr>
      </w:pPr>
      <w:r w:rsidRPr="00615447">
        <w:rPr>
          <w:rFonts w:ascii="Times New Roman" w:hAnsi="Times New Roman" w:cs="Times New Roman"/>
          <w:color w:val="auto"/>
          <w:lang w:val="cs-CZ"/>
        </w:rPr>
        <w:t xml:space="preserve"> </w:t>
      </w:r>
      <w:bookmarkStart w:id="8" w:name="_Toc89708151"/>
      <w:r w:rsidRPr="00615447">
        <w:rPr>
          <w:rFonts w:ascii="Times New Roman" w:hAnsi="Times New Roman" w:cs="Times New Roman"/>
          <w:color w:val="auto"/>
          <w:lang w:val="cs-CZ"/>
        </w:rPr>
        <w:t>Překlad</w:t>
      </w:r>
      <w:bookmarkEnd w:id="8"/>
    </w:p>
    <w:p w14:paraId="05F8E9D1" w14:textId="77777777" w:rsidR="00972AEB" w:rsidRDefault="00972AEB" w:rsidP="00972AEB">
      <w:pPr>
        <w:rPr>
          <w:lang w:val="cs-CZ"/>
        </w:rPr>
      </w:pPr>
    </w:p>
    <w:p w14:paraId="2F83E95E" w14:textId="77777777" w:rsidR="00100B42" w:rsidRPr="004768E2" w:rsidRDefault="00100B42" w:rsidP="00100B42">
      <w:pPr>
        <w:pStyle w:val="ListParagraph"/>
        <w:rPr>
          <w:rFonts w:ascii="Times New Roman" w:hAnsi="Times New Roman" w:cs="Times New Roman"/>
          <w:lang w:val="cs-CZ"/>
        </w:rPr>
      </w:pPr>
    </w:p>
    <w:p w14:paraId="729C78F6" w14:textId="77777777" w:rsidR="00100B42" w:rsidRPr="00615447" w:rsidRDefault="00100B42" w:rsidP="00100B42">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lastRenderedPageBreak/>
        <w:t xml:space="preserve"> </w:t>
      </w:r>
      <w:bookmarkStart w:id="9" w:name="_Toc89708152"/>
      <w:r w:rsidRPr="00615447">
        <w:rPr>
          <w:rFonts w:ascii="Times New Roman" w:hAnsi="Times New Roman" w:cs="Times New Roman"/>
          <w:color w:val="auto"/>
          <w:sz w:val="40"/>
          <w:szCs w:val="40"/>
          <w:lang w:val="cs-CZ"/>
        </w:rPr>
        <w:t>Speciální použité techniky a algoritmy</w:t>
      </w:r>
      <w:bookmarkEnd w:id="9"/>
    </w:p>
    <w:p w14:paraId="29329232" w14:textId="15E4E6EA" w:rsidR="00C81A9F" w:rsidRDefault="000814C7" w:rsidP="00100B42">
      <w:pPr>
        <w:rPr>
          <w:rFonts w:ascii="Times New Roman" w:hAnsi="Times New Roman" w:cs="Times New Roman"/>
          <w:lang w:val="cs-CZ"/>
        </w:rPr>
      </w:pPr>
      <w:r>
        <w:rPr>
          <w:rFonts w:ascii="Times New Roman" w:hAnsi="Times New Roman" w:cs="Times New Roman"/>
          <w:lang w:val="cs-CZ"/>
        </w:rPr>
        <w:t>V řešení projektu jsme použili n</w:t>
      </w:r>
      <w:r w:rsidR="00C81A9F">
        <w:rPr>
          <w:rFonts w:ascii="Times New Roman" w:hAnsi="Times New Roman" w:cs="Times New Roman"/>
          <w:lang w:val="cs-CZ"/>
        </w:rPr>
        <w:t>ásledující</w:t>
      </w:r>
      <w:r>
        <w:rPr>
          <w:rFonts w:ascii="Times New Roman" w:hAnsi="Times New Roman" w:cs="Times New Roman"/>
          <w:lang w:val="cs-CZ"/>
        </w:rPr>
        <w:t xml:space="preserve"> speciální </w:t>
      </w:r>
      <w:r w:rsidR="00C26172">
        <w:rPr>
          <w:rFonts w:ascii="Times New Roman" w:hAnsi="Times New Roman" w:cs="Times New Roman"/>
          <w:lang w:val="cs-CZ"/>
        </w:rPr>
        <w:t xml:space="preserve">techniky a </w:t>
      </w:r>
      <w:r>
        <w:rPr>
          <w:rFonts w:ascii="Times New Roman" w:hAnsi="Times New Roman" w:cs="Times New Roman"/>
          <w:lang w:val="cs-CZ"/>
        </w:rPr>
        <w:t>algoritmy</w:t>
      </w:r>
      <w:r w:rsidR="00C81A9F">
        <w:rPr>
          <w:rFonts w:ascii="Times New Roman" w:hAnsi="Times New Roman" w:cs="Times New Roman"/>
          <w:lang w:val="cs-CZ"/>
        </w:rPr>
        <w:t>.</w:t>
      </w:r>
    </w:p>
    <w:p w14:paraId="19862159" w14:textId="77777777" w:rsidR="00C26172" w:rsidRDefault="00C26172" w:rsidP="00100B42">
      <w:pPr>
        <w:rPr>
          <w:rFonts w:ascii="Times New Roman" w:hAnsi="Times New Roman" w:cs="Times New Roman"/>
          <w:lang w:val="cs-CZ"/>
        </w:rPr>
      </w:pPr>
    </w:p>
    <w:p w14:paraId="319A0BA4" w14:textId="77777777" w:rsidR="00C26172" w:rsidRDefault="00CB031C" w:rsidP="00100B42">
      <w:pPr>
        <w:pStyle w:val="ListParagraph"/>
        <w:numPr>
          <w:ilvl w:val="1"/>
          <w:numId w:val="1"/>
        </w:numPr>
        <w:rPr>
          <w:rFonts w:ascii="Times New Roman" w:eastAsiaTheme="majorEastAsia" w:hAnsi="Times New Roman" w:cs="Times New Roman"/>
          <w:b/>
          <w:bCs/>
          <w:smallCaps/>
          <w:sz w:val="28"/>
          <w:szCs w:val="28"/>
          <w:lang w:val="cs-CZ"/>
        </w:rPr>
      </w:pPr>
      <w:r w:rsidRPr="00C26172">
        <w:rPr>
          <w:rFonts w:ascii="Times New Roman" w:eastAsiaTheme="majorEastAsia" w:hAnsi="Times New Roman" w:cs="Times New Roman"/>
          <w:b/>
          <w:bCs/>
          <w:smallCaps/>
          <w:sz w:val="28"/>
          <w:szCs w:val="28"/>
          <w:lang w:val="cs-CZ"/>
        </w:rPr>
        <w:t>Binární vyhledávací strom</w:t>
      </w:r>
    </w:p>
    <w:p w14:paraId="66769C3B" w14:textId="77777777" w:rsidR="00C26172" w:rsidRDefault="00C26172" w:rsidP="00C26172">
      <w:pPr>
        <w:pStyle w:val="ListParagraph"/>
        <w:ind w:left="750"/>
        <w:rPr>
          <w:rFonts w:ascii="Times New Roman" w:eastAsiaTheme="majorEastAsia" w:hAnsi="Times New Roman" w:cs="Times New Roman"/>
          <w:b/>
          <w:bCs/>
          <w:smallCaps/>
          <w:sz w:val="28"/>
          <w:szCs w:val="28"/>
          <w:lang w:val="cs-CZ"/>
        </w:rPr>
      </w:pPr>
    </w:p>
    <w:p w14:paraId="4C1094D2" w14:textId="77777777" w:rsidR="00C26172" w:rsidRDefault="001A4DA6" w:rsidP="00100B42">
      <w:pPr>
        <w:pStyle w:val="ListParagraph"/>
        <w:numPr>
          <w:ilvl w:val="1"/>
          <w:numId w:val="1"/>
        </w:numPr>
        <w:rPr>
          <w:rFonts w:ascii="Times New Roman" w:eastAsiaTheme="majorEastAsia" w:hAnsi="Times New Roman" w:cs="Times New Roman"/>
          <w:b/>
          <w:bCs/>
          <w:smallCaps/>
          <w:sz w:val="28"/>
          <w:szCs w:val="28"/>
          <w:lang w:val="cs-CZ"/>
        </w:rPr>
      </w:pPr>
      <w:r w:rsidRPr="00C26172">
        <w:rPr>
          <w:rFonts w:ascii="Times New Roman" w:eastAsiaTheme="majorEastAsia" w:hAnsi="Times New Roman" w:cs="Times New Roman"/>
          <w:b/>
          <w:bCs/>
          <w:smallCaps/>
          <w:sz w:val="28"/>
          <w:szCs w:val="28"/>
          <w:lang w:val="cs-CZ"/>
        </w:rPr>
        <w:t>Dynamické pole</w:t>
      </w:r>
    </w:p>
    <w:p w14:paraId="332A0B57" w14:textId="77777777" w:rsidR="00C26172" w:rsidRPr="00C26172" w:rsidRDefault="00C26172" w:rsidP="00C26172">
      <w:pPr>
        <w:pStyle w:val="ListParagraph"/>
        <w:rPr>
          <w:rFonts w:ascii="Times New Roman" w:eastAsiaTheme="majorEastAsia" w:hAnsi="Times New Roman" w:cs="Times New Roman"/>
          <w:b/>
          <w:bCs/>
          <w:smallCaps/>
          <w:sz w:val="28"/>
          <w:szCs w:val="28"/>
          <w:lang w:val="cs-CZ"/>
        </w:rPr>
      </w:pPr>
    </w:p>
    <w:p w14:paraId="01FB1688" w14:textId="09DBB08C" w:rsidR="00E2764B" w:rsidRDefault="00C26172" w:rsidP="00100B42">
      <w:pPr>
        <w:pStyle w:val="ListParagraph"/>
        <w:numPr>
          <w:ilvl w:val="1"/>
          <w:numId w:val="1"/>
        </w:numPr>
        <w:rPr>
          <w:rFonts w:ascii="Times New Roman" w:eastAsiaTheme="majorEastAsia" w:hAnsi="Times New Roman" w:cs="Times New Roman"/>
          <w:b/>
          <w:bCs/>
          <w:smallCaps/>
          <w:sz w:val="28"/>
          <w:szCs w:val="28"/>
          <w:lang w:val="cs-CZ"/>
        </w:rPr>
      </w:pPr>
      <w:r w:rsidRPr="00C26172">
        <w:rPr>
          <w:rFonts w:ascii="Times New Roman" w:eastAsiaTheme="majorEastAsia" w:hAnsi="Times New Roman" w:cs="Times New Roman"/>
          <w:b/>
          <w:bCs/>
          <w:smallCaps/>
          <w:sz w:val="28"/>
          <w:szCs w:val="28"/>
          <w:lang w:val="cs-CZ"/>
        </w:rPr>
        <w:t>Zásobník symbolů</w:t>
      </w:r>
    </w:p>
    <w:p w14:paraId="3087BF8E" w14:textId="77777777" w:rsidR="00C26172" w:rsidRPr="00C26172" w:rsidRDefault="00C26172" w:rsidP="00C26172">
      <w:pPr>
        <w:rPr>
          <w:rFonts w:ascii="Times New Roman" w:eastAsiaTheme="majorEastAsia" w:hAnsi="Times New Roman" w:cs="Times New Roman"/>
          <w:b/>
          <w:bCs/>
          <w:smallCaps/>
          <w:sz w:val="28"/>
          <w:szCs w:val="28"/>
          <w:lang w:val="cs-CZ"/>
        </w:rPr>
      </w:pPr>
    </w:p>
    <w:p w14:paraId="6BA89D68" w14:textId="77777777" w:rsidR="00100B42" w:rsidRPr="006C52A3" w:rsidRDefault="00100B42" w:rsidP="00100B42">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t xml:space="preserve"> </w:t>
      </w:r>
      <w:bookmarkStart w:id="10" w:name="_Toc89708153"/>
      <w:r w:rsidRPr="00615447">
        <w:rPr>
          <w:rFonts w:ascii="Times New Roman" w:hAnsi="Times New Roman" w:cs="Times New Roman"/>
          <w:color w:val="auto"/>
          <w:sz w:val="40"/>
          <w:szCs w:val="40"/>
          <w:lang w:val="cs-CZ"/>
        </w:rPr>
        <w:t>Rozdělení práce</w:t>
      </w:r>
      <w:bookmarkEnd w:id="10"/>
    </w:p>
    <w:tbl>
      <w:tblPr>
        <w:tblStyle w:val="TableGrid"/>
        <w:tblW w:w="0" w:type="auto"/>
        <w:tblLook w:val="04A0" w:firstRow="1" w:lastRow="0" w:firstColumn="1" w:lastColumn="0" w:noHBand="0" w:noVBand="1"/>
      </w:tblPr>
      <w:tblGrid>
        <w:gridCol w:w="1696"/>
        <w:gridCol w:w="7366"/>
      </w:tblGrid>
      <w:tr w:rsidR="00100B42" w14:paraId="1F9539FB" w14:textId="77777777" w:rsidTr="0002611C">
        <w:trPr>
          <w:trHeight w:val="454"/>
        </w:trPr>
        <w:tc>
          <w:tcPr>
            <w:tcW w:w="1696" w:type="dxa"/>
            <w:vAlign w:val="center"/>
          </w:tcPr>
          <w:p w14:paraId="3EABA0C8" w14:textId="77777777" w:rsidR="00100B42" w:rsidRDefault="00100B42" w:rsidP="008E64B0">
            <w:pPr>
              <w:rPr>
                <w:rFonts w:ascii="Times New Roman" w:hAnsi="Times New Roman" w:cs="Times New Roman"/>
                <w:lang w:val="cs-CZ"/>
              </w:rPr>
            </w:pPr>
            <w:r>
              <w:rPr>
                <w:rFonts w:ascii="Times New Roman" w:hAnsi="Times New Roman" w:cs="Times New Roman"/>
                <w:lang w:val="cs-CZ"/>
              </w:rPr>
              <w:t>Matěj Žalmánek</w:t>
            </w:r>
          </w:p>
        </w:tc>
        <w:tc>
          <w:tcPr>
            <w:tcW w:w="7366" w:type="dxa"/>
            <w:vAlign w:val="center"/>
          </w:tcPr>
          <w:p w14:paraId="5943F830" w14:textId="2B401272" w:rsidR="00100B42" w:rsidRDefault="00AE357B" w:rsidP="0002611C">
            <w:pPr>
              <w:rPr>
                <w:rFonts w:ascii="Times New Roman" w:hAnsi="Times New Roman" w:cs="Times New Roman"/>
                <w:lang w:val="cs-CZ"/>
              </w:rPr>
            </w:pPr>
            <w:r>
              <w:rPr>
                <w:rFonts w:ascii="Times New Roman" w:hAnsi="Times New Roman" w:cs="Times New Roman"/>
                <w:lang w:val="cs-CZ"/>
              </w:rPr>
              <w:t>Lexikální analýza</w:t>
            </w:r>
            <w:r w:rsidR="00BC4F82">
              <w:rPr>
                <w:rFonts w:ascii="Times New Roman" w:hAnsi="Times New Roman" w:cs="Times New Roman"/>
                <w:lang w:val="cs-CZ"/>
              </w:rPr>
              <w:t>, testování, dokumentace</w:t>
            </w:r>
          </w:p>
        </w:tc>
      </w:tr>
      <w:tr w:rsidR="00100B42" w14:paraId="467E516D" w14:textId="77777777" w:rsidTr="0002611C">
        <w:trPr>
          <w:trHeight w:val="418"/>
        </w:trPr>
        <w:tc>
          <w:tcPr>
            <w:tcW w:w="1696" w:type="dxa"/>
            <w:vAlign w:val="center"/>
          </w:tcPr>
          <w:p w14:paraId="3ADE2548" w14:textId="77777777" w:rsidR="00100B42" w:rsidRDefault="00100B42" w:rsidP="008E64B0">
            <w:pPr>
              <w:rPr>
                <w:rFonts w:ascii="Times New Roman" w:hAnsi="Times New Roman" w:cs="Times New Roman"/>
                <w:lang w:val="cs-CZ"/>
              </w:rPr>
            </w:pPr>
            <w:r>
              <w:rPr>
                <w:rFonts w:ascii="Times New Roman" w:hAnsi="Times New Roman" w:cs="Times New Roman"/>
                <w:lang w:val="cs-CZ"/>
              </w:rPr>
              <w:t>Igar Sauchanka</w:t>
            </w:r>
          </w:p>
        </w:tc>
        <w:tc>
          <w:tcPr>
            <w:tcW w:w="7366" w:type="dxa"/>
            <w:vAlign w:val="center"/>
          </w:tcPr>
          <w:p w14:paraId="7748FF7D" w14:textId="161FAEC3" w:rsidR="00100B42" w:rsidRDefault="00AE357B" w:rsidP="0002611C">
            <w:pPr>
              <w:rPr>
                <w:rFonts w:ascii="Times New Roman" w:hAnsi="Times New Roman" w:cs="Times New Roman"/>
                <w:lang w:val="cs-CZ"/>
              </w:rPr>
            </w:pPr>
            <w:r>
              <w:rPr>
                <w:rFonts w:ascii="Times New Roman" w:hAnsi="Times New Roman" w:cs="Times New Roman"/>
                <w:lang w:val="cs-CZ"/>
              </w:rPr>
              <w:t>Sémantická analýza</w:t>
            </w:r>
            <w:r w:rsidR="00BC4F82">
              <w:rPr>
                <w:rFonts w:ascii="Times New Roman" w:hAnsi="Times New Roman" w:cs="Times New Roman"/>
                <w:lang w:val="cs-CZ"/>
              </w:rPr>
              <w:t>, testování, dokumentace</w:t>
            </w:r>
          </w:p>
        </w:tc>
      </w:tr>
      <w:tr w:rsidR="00100B42" w:rsidRPr="004049B8" w14:paraId="71C60304" w14:textId="77777777" w:rsidTr="0002611C">
        <w:trPr>
          <w:trHeight w:val="410"/>
        </w:trPr>
        <w:tc>
          <w:tcPr>
            <w:tcW w:w="1696" w:type="dxa"/>
            <w:vAlign w:val="center"/>
          </w:tcPr>
          <w:p w14:paraId="7706958A" w14:textId="77777777" w:rsidR="00100B42" w:rsidRDefault="00100B42" w:rsidP="008E64B0">
            <w:pPr>
              <w:rPr>
                <w:rFonts w:ascii="Times New Roman" w:hAnsi="Times New Roman" w:cs="Times New Roman"/>
                <w:lang w:val="cs-CZ"/>
              </w:rPr>
            </w:pPr>
            <w:r>
              <w:rPr>
                <w:rFonts w:ascii="Times New Roman" w:hAnsi="Times New Roman" w:cs="Times New Roman"/>
                <w:lang w:val="cs-CZ"/>
              </w:rPr>
              <w:t>Juraj Novosád</w:t>
            </w:r>
          </w:p>
        </w:tc>
        <w:tc>
          <w:tcPr>
            <w:tcW w:w="7366" w:type="dxa"/>
            <w:vAlign w:val="center"/>
          </w:tcPr>
          <w:p w14:paraId="52A3D242" w14:textId="58803CC4" w:rsidR="00100B42" w:rsidRDefault="00AE357B" w:rsidP="0002611C">
            <w:pPr>
              <w:rPr>
                <w:rFonts w:ascii="Times New Roman" w:hAnsi="Times New Roman" w:cs="Times New Roman"/>
                <w:lang w:val="cs-CZ"/>
              </w:rPr>
            </w:pPr>
            <w:r>
              <w:rPr>
                <w:rFonts w:ascii="Times New Roman" w:hAnsi="Times New Roman" w:cs="Times New Roman"/>
                <w:lang w:val="cs-CZ"/>
              </w:rPr>
              <w:t>Precedenční syntaktická analýza</w:t>
            </w:r>
            <w:r w:rsidR="009D5A13">
              <w:rPr>
                <w:rFonts w:ascii="Times New Roman" w:hAnsi="Times New Roman" w:cs="Times New Roman"/>
                <w:lang w:val="cs-CZ"/>
              </w:rPr>
              <w:t>, sémantická analýza</w:t>
            </w:r>
            <w:r w:rsidR="00BC4F82">
              <w:rPr>
                <w:rFonts w:ascii="Times New Roman" w:hAnsi="Times New Roman" w:cs="Times New Roman"/>
                <w:lang w:val="cs-CZ"/>
              </w:rPr>
              <w:t>, testování, dokumentace</w:t>
            </w:r>
          </w:p>
        </w:tc>
      </w:tr>
      <w:tr w:rsidR="00100B42" w14:paraId="2F5B5D73" w14:textId="77777777" w:rsidTr="0002611C">
        <w:trPr>
          <w:trHeight w:val="415"/>
        </w:trPr>
        <w:tc>
          <w:tcPr>
            <w:tcW w:w="1696" w:type="dxa"/>
            <w:vAlign w:val="center"/>
          </w:tcPr>
          <w:p w14:paraId="546EB6E0" w14:textId="77777777" w:rsidR="00100B42" w:rsidRDefault="00100B42" w:rsidP="008E64B0">
            <w:pPr>
              <w:rPr>
                <w:rFonts w:ascii="Times New Roman" w:hAnsi="Times New Roman" w:cs="Times New Roman"/>
                <w:lang w:val="cs-CZ"/>
              </w:rPr>
            </w:pPr>
            <w:r>
              <w:rPr>
                <w:rFonts w:ascii="Times New Roman" w:hAnsi="Times New Roman" w:cs="Times New Roman"/>
                <w:lang w:val="cs-CZ"/>
              </w:rPr>
              <w:t>Eva Mičánková</w:t>
            </w:r>
          </w:p>
        </w:tc>
        <w:tc>
          <w:tcPr>
            <w:tcW w:w="7366" w:type="dxa"/>
            <w:vAlign w:val="center"/>
          </w:tcPr>
          <w:p w14:paraId="366A841F" w14:textId="4AA80172" w:rsidR="00100B42" w:rsidRDefault="009D5A13" w:rsidP="0002611C">
            <w:pPr>
              <w:rPr>
                <w:rFonts w:ascii="Times New Roman" w:hAnsi="Times New Roman" w:cs="Times New Roman"/>
                <w:lang w:val="cs-CZ"/>
              </w:rPr>
            </w:pPr>
            <w:r>
              <w:rPr>
                <w:rFonts w:ascii="Times New Roman" w:hAnsi="Times New Roman" w:cs="Times New Roman"/>
                <w:lang w:val="cs-CZ"/>
              </w:rPr>
              <w:t>Syntaktická analýza</w:t>
            </w:r>
            <w:r w:rsidR="00BC4F82">
              <w:rPr>
                <w:rFonts w:ascii="Times New Roman" w:hAnsi="Times New Roman" w:cs="Times New Roman"/>
                <w:lang w:val="cs-CZ"/>
              </w:rPr>
              <w:t>, testování, dokumentace</w:t>
            </w:r>
          </w:p>
        </w:tc>
      </w:tr>
    </w:tbl>
    <w:p w14:paraId="77335175" w14:textId="77777777" w:rsidR="00100B42" w:rsidRPr="00615447" w:rsidRDefault="00100B42" w:rsidP="00972AEB">
      <w:pPr>
        <w:rPr>
          <w:lang w:val="cs-CZ"/>
        </w:rPr>
      </w:pPr>
    </w:p>
    <w:p w14:paraId="392EBD6F" w14:textId="77777777" w:rsidR="00972AEB" w:rsidRPr="00615447" w:rsidRDefault="00972AEB" w:rsidP="00972AEB">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t xml:space="preserve"> </w:t>
      </w:r>
      <w:bookmarkStart w:id="11" w:name="_Toc89708154"/>
      <w:r w:rsidRPr="00615447">
        <w:rPr>
          <w:rFonts w:ascii="Times New Roman" w:hAnsi="Times New Roman" w:cs="Times New Roman"/>
          <w:color w:val="auto"/>
          <w:sz w:val="40"/>
          <w:szCs w:val="40"/>
          <w:lang w:val="cs-CZ"/>
        </w:rPr>
        <w:t>Práce v týmu</w:t>
      </w:r>
      <w:bookmarkEnd w:id="11"/>
    </w:p>
    <w:p w14:paraId="5126223E" w14:textId="77777777" w:rsidR="00972AEB" w:rsidRDefault="00972AEB" w:rsidP="00972AEB">
      <w:pPr>
        <w:rPr>
          <w:rFonts w:ascii="Times New Roman" w:hAnsi="Times New Roman" w:cs="Times New Roman"/>
          <w:lang w:val="cs-CZ"/>
        </w:rPr>
      </w:pPr>
      <w:r>
        <w:rPr>
          <w:rFonts w:ascii="Times New Roman" w:hAnsi="Times New Roman" w:cs="Times New Roman"/>
          <w:lang w:val="cs-CZ"/>
        </w:rPr>
        <w:t xml:space="preserve">Na projektu jsme začali pracovat v půlce října, kdy jsme si prostřednictvím videohovoru rozdělili práci. Poté jsme se téměř každý víkend scházeli v seminárních místnostech na fakultě, kde jsme si ujasňovali látku probranou na přednáškách a pečlivě rozmýšleli aplikaci nově nabytých znalostí na řešení projektu. </w:t>
      </w:r>
    </w:p>
    <w:p w14:paraId="3EFC72F9" w14:textId="77777777" w:rsidR="00972AEB" w:rsidRDefault="00972AEB" w:rsidP="00972AEB">
      <w:pPr>
        <w:pStyle w:val="Heading2"/>
        <w:numPr>
          <w:ilvl w:val="1"/>
          <w:numId w:val="1"/>
        </w:numPr>
        <w:rPr>
          <w:rFonts w:ascii="Times New Roman" w:hAnsi="Times New Roman" w:cs="Times New Roman"/>
          <w:color w:val="auto"/>
          <w:lang w:val="cs-CZ"/>
        </w:rPr>
      </w:pPr>
      <w:r w:rsidRPr="009160FD">
        <w:rPr>
          <w:rFonts w:ascii="Times New Roman" w:hAnsi="Times New Roman" w:cs="Times New Roman"/>
          <w:color w:val="auto"/>
          <w:lang w:val="cs-CZ"/>
        </w:rPr>
        <w:t xml:space="preserve"> </w:t>
      </w:r>
      <w:bookmarkStart w:id="12" w:name="_Toc89708155"/>
      <w:r w:rsidRPr="009160FD">
        <w:rPr>
          <w:rFonts w:ascii="Times New Roman" w:hAnsi="Times New Roman" w:cs="Times New Roman"/>
          <w:color w:val="auto"/>
          <w:lang w:val="cs-CZ"/>
        </w:rPr>
        <w:t>Komunikace</w:t>
      </w:r>
      <w:bookmarkEnd w:id="12"/>
    </w:p>
    <w:p w14:paraId="688846B0" w14:textId="69BD10FB" w:rsidR="003F168A" w:rsidRPr="00100B42" w:rsidRDefault="004768E2" w:rsidP="00100B42">
      <w:pPr>
        <w:pStyle w:val="ListParagraph"/>
        <w:rPr>
          <w:rFonts w:ascii="Times New Roman" w:hAnsi="Times New Roman" w:cs="Times New Roman"/>
          <w:lang w:val="cs-CZ"/>
        </w:rPr>
      </w:pPr>
      <w:r>
        <w:rPr>
          <w:rFonts w:ascii="Times New Roman" w:hAnsi="Times New Roman" w:cs="Times New Roman"/>
          <w:lang w:val="cs-CZ"/>
        </w:rPr>
        <w:t xml:space="preserve">Komunikace </w:t>
      </w:r>
      <w:r w:rsidR="003027C0">
        <w:rPr>
          <w:rFonts w:ascii="Times New Roman" w:hAnsi="Times New Roman" w:cs="Times New Roman"/>
          <w:lang w:val="cs-CZ"/>
        </w:rPr>
        <w:t xml:space="preserve">v týmu </w:t>
      </w:r>
      <w:r>
        <w:rPr>
          <w:rFonts w:ascii="Times New Roman" w:hAnsi="Times New Roman" w:cs="Times New Roman"/>
          <w:lang w:val="cs-CZ"/>
        </w:rPr>
        <w:t xml:space="preserve">probíhala primárně prostřednictvím </w:t>
      </w:r>
      <w:r w:rsidR="00CE64D6">
        <w:rPr>
          <w:rFonts w:ascii="Times New Roman" w:hAnsi="Times New Roman" w:cs="Times New Roman"/>
          <w:lang w:val="cs-CZ"/>
        </w:rPr>
        <w:t>aplikace M</w:t>
      </w:r>
      <w:r w:rsidR="005B36EC">
        <w:rPr>
          <w:rFonts w:ascii="Times New Roman" w:hAnsi="Times New Roman" w:cs="Times New Roman"/>
          <w:lang w:val="cs-CZ"/>
        </w:rPr>
        <w:t>essenger</w:t>
      </w:r>
      <w:r w:rsidR="00CE64D6">
        <w:rPr>
          <w:rFonts w:ascii="Times New Roman" w:hAnsi="Times New Roman" w:cs="Times New Roman"/>
          <w:lang w:val="cs-CZ"/>
        </w:rPr>
        <w:t>, kde jsme si domlouvali schůzky a rezervaci seminárních místností</w:t>
      </w:r>
      <w:r w:rsidR="003027C0">
        <w:rPr>
          <w:rFonts w:ascii="Times New Roman" w:hAnsi="Times New Roman" w:cs="Times New Roman"/>
          <w:lang w:val="cs-CZ"/>
        </w:rPr>
        <w:t xml:space="preserve">, později také </w:t>
      </w:r>
      <w:r w:rsidR="00187746">
        <w:rPr>
          <w:rFonts w:ascii="Times New Roman" w:hAnsi="Times New Roman" w:cs="Times New Roman"/>
          <w:lang w:val="cs-CZ"/>
        </w:rPr>
        <w:t>různé požadavky na řešení</w:t>
      </w:r>
      <w:r w:rsidR="004242D4">
        <w:rPr>
          <w:rFonts w:ascii="Times New Roman" w:hAnsi="Times New Roman" w:cs="Times New Roman"/>
          <w:lang w:val="cs-CZ"/>
        </w:rPr>
        <w:t xml:space="preserve">, </w:t>
      </w:r>
      <w:r w:rsidR="00365FEE">
        <w:rPr>
          <w:rFonts w:ascii="Times New Roman" w:hAnsi="Times New Roman" w:cs="Times New Roman"/>
          <w:lang w:val="cs-CZ"/>
        </w:rPr>
        <w:t xml:space="preserve">nalezené chyby </w:t>
      </w:r>
      <w:r w:rsidR="00546D77">
        <w:rPr>
          <w:rFonts w:ascii="Times New Roman" w:hAnsi="Times New Roman" w:cs="Times New Roman"/>
          <w:lang w:val="cs-CZ"/>
        </w:rPr>
        <w:t>atd</w:t>
      </w:r>
      <w:r w:rsidR="003027C0">
        <w:rPr>
          <w:rFonts w:ascii="Times New Roman" w:hAnsi="Times New Roman" w:cs="Times New Roman"/>
          <w:lang w:val="cs-CZ"/>
        </w:rPr>
        <w:t xml:space="preserve">. Příležitostně jsme komunikovali taky přes </w:t>
      </w:r>
      <w:r w:rsidR="00610DC9">
        <w:rPr>
          <w:rFonts w:ascii="Times New Roman" w:hAnsi="Times New Roman" w:cs="Times New Roman"/>
          <w:lang w:val="cs-CZ"/>
        </w:rPr>
        <w:t xml:space="preserve">aplikaci </w:t>
      </w:r>
      <w:r w:rsidR="003027C0">
        <w:rPr>
          <w:rFonts w:ascii="Times New Roman" w:hAnsi="Times New Roman" w:cs="Times New Roman"/>
          <w:lang w:val="cs-CZ"/>
        </w:rPr>
        <w:t>Discord</w:t>
      </w:r>
      <w:r w:rsidR="00546D77">
        <w:rPr>
          <w:rFonts w:ascii="Times New Roman" w:hAnsi="Times New Roman" w:cs="Times New Roman"/>
          <w:lang w:val="cs-CZ"/>
        </w:rPr>
        <w:t>, kde jsme využili hlavně</w:t>
      </w:r>
      <w:r w:rsidR="003F168A">
        <w:rPr>
          <w:rFonts w:ascii="Times New Roman" w:hAnsi="Times New Roman" w:cs="Times New Roman"/>
          <w:lang w:val="cs-CZ"/>
        </w:rPr>
        <w:t xml:space="preserve"> hlasový kanál pro rychlé hovory a diskusi.</w:t>
      </w:r>
    </w:p>
    <w:p w14:paraId="45605F0F" w14:textId="18304B89" w:rsidR="003F168A" w:rsidRDefault="00511746" w:rsidP="003F168A">
      <w:pPr>
        <w:pStyle w:val="Heading2"/>
        <w:numPr>
          <w:ilvl w:val="1"/>
          <w:numId w:val="1"/>
        </w:numPr>
        <w:rPr>
          <w:rFonts w:ascii="Times New Roman" w:hAnsi="Times New Roman" w:cs="Times New Roman"/>
          <w:color w:val="auto"/>
          <w:lang w:val="cs-CZ"/>
        </w:rPr>
      </w:pPr>
      <w:r>
        <w:rPr>
          <w:rFonts w:ascii="Times New Roman" w:hAnsi="Times New Roman" w:cs="Times New Roman"/>
          <w:color w:val="auto"/>
          <w:lang w:val="cs-CZ"/>
        </w:rPr>
        <w:t xml:space="preserve"> </w:t>
      </w:r>
      <w:bookmarkStart w:id="13" w:name="_Toc89708156"/>
      <w:r>
        <w:rPr>
          <w:rFonts w:ascii="Times New Roman" w:hAnsi="Times New Roman" w:cs="Times New Roman"/>
          <w:color w:val="auto"/>
          <w:lang w:val="cs-CZ"/>
        </w:rPr>
        <w:t>Verzovací systém</w:t>
      </w:r>
      <w:bookmarkEnd w:id="13"/>
    </w:p>
    <w:p w14:paraId="00E0E14B" w14:textId="78106164" w:rsidR="00511746" w:rsidRDefault="00F452F8" w:rsidP="00511746">
      <w:pPr>
        <w:pStyle w:val="ListParagraph"/>
        <w:rPr>
          <w:rFonts w:ascii="Times New Roman" w:hAnsi="Times New Roman" w:cs="Times New Roman"/>
          <w:lang w:val="cs-CZ"/>
        </w:rPr>
      </w:pPr>
      <w:r w:rsidRPr="005F0594">
        <w:rPr>
          <w:rFonts w:ascii="Times New Roman" w:hAnsi="Times New Roman" w:cs="Times New Roman"/>
          <w:lang w:val="cs-CZ"/>
        </w:rPr>
        <w:t>Pro verzování</w:t>
      </w:r>
      <w:r w:rsidR="000A1859" w:rsidRPr="005F0594">
        <w:rPr>
          <w:rFonts w:ascii="Times New Roman" w:hAnsi="Times New Roman" w:cs="Times New Roman"/>
          <w:lang w:val="cs-CZ"/>
        </w:rPr>
        <w:t xml:space="preserve"> souborů jsme využili systém Git</w:t>
      </w:r>
      <w:r w:rsidR="00D9653D" w:rsidRPr="005F0594">
        <w:rPr>
          <w:rFonts w:ascii="Times New Roman" w:hAnsi="Times New Roman" w:cs="Times New Roman"/>
          <w:lang w:val="cs-CZ"/>
        </w:rPr>
        <w:t xml:space="preserve"> a repozitář na Git</w:t>
      </w:r>
      <w:r w:rsidR="000C12D8" w:rsidRPr="005F0594">
        <w:rPr>
          <w:rFonts w:ascii="Times New Roman" w:hAnsi="Times New Roman" w:cs="Times New Roman"/>
          <w:lang w:val="cs-CZ"/>
        </w:rPr>
        <w:t xml:space="preserve">Hubu, který nám umožnil </w:t>
      </w:r>
      <w:r w:rsidR="009421B5" w:rsidRPr="005F0594">
        <w:rPr>
          <w:rFonts w:ascii="Times New Roman" w:hAnsi="Times New Roman" w:cs="Times New Roman"/>
          <w:lang w:val="cs-CZ"/>
        </w:rPr>
        <w:t xml:space="preserve">pracovat </w:t>
      </w:r>
      <w:r w:rsidR="002206B0" w:rsidRPr="005F0594">
        <w:rPr>
          <w:rFonts w:ascii="Times New Roman" w:hAnsi="Times New Roman" w:cs="Times New Roman"/>
          <w:lang w:val="cs-CZ"/>
        </w:rPr>
        <w:t xml:space="preserve">ve větvích, </w:t>
      </w:r>
      <w:r w:rsidR="009421B5" w:rsidRPr="005F0594">
        <w:rPr>
          <w:rFonts w:ascii="Times New Roman" w:hAnsi="Times New Roman" w:cs="Times New Roman"/>
          <w:lang w:val="cs-CZ"/>
        </w:rPr>
        <w:t>na více částech projekt</w:t>
      </w:r>
      <w:r w:rsidR="00B23E64" w:rsidRPr="005F0594">
        <w:rPr>
          <w:rFonts w:ascii="Times New Roman" w:hAnsi="Times New Roman" w:cs="Times New Roman"/>
          <w:lang w:val="cs-CZ"/>
        </w:rPr>
        <w:t>u</w:t>
      </w:r>
      <w:r w:rsidR="009421B5" w:rsidRPr="005F0594">
        <w:rPr>
          <w:rFonts w:ascii="Times New Roman" w:hAnsi="Times New Roman" w:cs="Times New Roman"/>
          <w:lang w:val="cs-CZ"/>
        </w:rPr>
        <w:t xml:space="preserve"> </w:t>
      </w:r>
      <w:r w:rsidR="00B23E64" w:rsidRPr="005F0594">
        <w:rPr>
          <w:rFonts w:ascii="Times New Roman" w:hAnsi="Times New Roman" w:cs="Times New Roman"/>
          <w:lang w:val="cs-CZ"/>
        </w:rPr>
        <w:t>zároveň.</w:t>
      </w:r>
      <w:r w:rsidR="00D40923" w:rsidRPr="005F0594">
        <w:rPr>
          <w:rFonts w:ascii="Times New Roman" w:hAnsi="Times New Roman" w:cs="Times New Roman"/>
          <w:lang w:val="cs-CZ"/>
        </w:rPr>
        <w:t xml:space="preserve"> Po důkladném otestování jsme </w:t>
      </w:r>
      <w:r w:rsidR="00CA0C28" w:rsidRPr="005F0594">
        <w:rPr>
          <w:rFonts w:ascii="Times New Roman" w:hAnsi="Times New Roman" w:cs="Times New Roman"/>
          <w:lang w:val="cs-CZ"/>
        </w:rPr>
        <w:t>své úpravy začlenili do hlavní vývojové větve.</w:t>
      </w:r>
      <w:r w:rsidR="00B23E64" w:rsidRPr="005F0594">
        <w:rPr>
          <w:rFonts w:ascii="Times New Roman" w:hAnsi="Times New Roman" w:cs="Times New Roman"/>
          <w:lang w:val="cs-CZ"/>
        </w:rPr>
        <w:t xml:space="preserve"> </w:t>
      </w:r>
    </w:p>
    <w:p w14:paraId="5953DC74" w14:textId="77777777" w:rsidR="00100B42" w:rsidRPr="005F0594" w:rsidRDefault="00100B42" w:rsidP="00511746">
      <w:pPr>
        <w:pStyle w:val="ListParagraph"/>
        <w:rPr>
          <w:rFonts w:ascii="Times New Roman" w:hAnsi="Times New Roman" w:cs="Times New Roman"/>
          <w:lang w:val="cs-CZ"/>
        </w:rPr>
      </w:pPr>
    </w:p>
    <w:p w14:paraId="64F039F8" w14:textId="0808E460" w:rsidR="00972AEB" w:rsidRPr="004148C2" w:rsidRDefault="00972AEB" w:rsidP="00972AEB">
      <w:pPr>
        <w:pStyle w:val="Heading1"/>
        <w:numPr>
          <w:ilvl w:val="0"/>
          <w:numId w:val="1"/>
        </w:numPr>
        <w:rPr>
          <w:rFonts w:ascii="Times New Roman" w:hAnsi="Times New Roman" w:cs="Times New Roman"/>
          <w:color w:val="auto"/>
          <w:sz w:val="40"/>
          <w:szCs w:val="40"/>
          <w:lang w:val="cs-CZ"/>
        </w:rPr>
      </w:pPr>
      <w:bookmarkStart w:id="14" w:name="_Toc89708157"/>
      <w:r w:rsidRPr="004148C2">
        <w:rPr>
          <w:rFonts w:ascii="Times New Roman" w:hAnsi="Times New Roman" w:cs="Times New Roman"/>
          <w:color w:val="auto"/>
          <w:sz w:val="40"/>
          <w:szCs w:val="40"/>
          <w:lang w:val="cs-CZ"/>
        </w:rPr>
        <w:t>Diagram konečného automatu</w:t>
      </w:r>
      <w:bookmarkEnd w:id="14"/>
    </w:p>
    <w:p w14:paraId="4438024C" w14:textId="77777777" w:rsidR="00972AEB" w:rsidRPr="00615447" w:rsidRDefault="00972AEB" w:rsidP="00972AEB">
      <w:pPr>
        <w:rPr>
          <w:rFonts w:ascii="Times New Roman" w:hAnsi="Times New Roman" w:cs="Times New Roman"/>
          <w:lang w:val="cs-CZ"/>
        </w:rPr>
      </w:pPr>
    </w:p>
    <w:p w14:paraId="33BCEA1D" w14:textId="77777777" w:rsidR="00972AEB" w:rsidRPr="00615447" w:rsidRDefault="00972AEB" w:rsidP="00972AEB">
      <w:pPr>
        <w:pStyle w:val="Heading1"/>
        <w:numPr>
          <w:ilvl w:val="0"/>
          <w:numId w:val="1"/>
        </w:numPr>
        <w:rPr>
          <w:rFonts w:ascii="Times New Roman" w:hAnsi="Times New Roman" w:cs="Times New Roman"/>
          <w:color w:val="auto"/>
          <w:sz w:val="40"/>
          <w:szCs w:val="40"/>
          <w:lang w:val="cs-CZ"/>
        </w:rPr>
      </w:pPr>
      <w:r w:rsidRPr="00615447">
        <w:rPr>
          <w:rFonts w:ascii="Times New Roman" w:hAnsi="Times New Roman" w:cs="Times New Roman"/>
          <w:color w:val="auto"/>
          <w:sz w:val="40"/>
          <w:szCs w:val="40"/>
          <w:lang w:val="cs-CZ"/>
        </w:rPr>
        <w:lastRenderedPageBreak/>
        <w:t xml:space="preserve"> </w:t>
      </w:r>
      <w:bookmarkStart w:id="15" w:name="_Toc89708158"/>
      <w:r w:rsidRPr="00615447">
        <w:rPr>
          <w:rFonts w:ascii="Times New Roman" w:hAnsi="Times New Roman" w:cs="Times New Roman"/>
          <w:color w:val="auto"/>
          <w:sz w:val="40"/>
          <w:szCs w:val="40"/>
          <w:lang w:val="cs-CZ"/>
        </w:rPr>
        <w:t>LL – gramatika</w:t>
      </w:r>
      <w:bookmarkEnd w:id="15"/>
    </w:p>
    <w:tbl>
      <w:tblPr>
        <w:tblW w:w="8086" w:type="dxa"/>
        <w:tblLook w:val="04A0" w:firstRow="1" w:lastRow="0" w:firstColumn="1" w:lastColumn="0" w:noHBand="0" w:noVBand="1"/>
      </w:tblPr>
      <w:tblGrid>
        <w:gridCol w:w="607"/>
        <w:gridCol w:w="2063"/>
        <w:gridCol w:w="416"/>
        <w:gridCol w:w="5000"/>
      </w:tblGrid>
      <w:tr w:rsidR="00BD120F" w:rsidRPr="00BD120F" w14:paraId="59F9C1FE" w14:textId="77777777" w:rsidTr="00BD120F">
        <w:trPr>
          <w:trHeight w:val="290"/>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F061AF"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1</w:t>
            </w:r>
          </w:p>
        </w:tc>
        <w:tc>
          <w:tcPr>
            <w:tcW w:w="2063" w:type="dxa"/>
            <w:tcBorders>
              <w:top w:val="single" w:sz="4" w:space="0" w:color="auto"/>
              <w:left w:val="nil"/>
              <w:bottom w:val="single" w:sz="4" w:space="0" w:color="auto"/>
              <w:right w:val="single" w:sz="4" w:space="0" w:color="auto"/>
            </w:tcBorders>
            <w:shd w:val="clear" w:color="auto" w:fill="auto"/>
            <w:noWrap/>
            <w:vAlign w:val="bottom"/>
            <w:hideMark/>
          </w:tcPr>
          <w:p w14:paraId="44E071D5" w14:textId="77777777"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&lt;prog&gt;</w:t>
            </w:r>
          </w:p>
        </w:tc>
        <w:tc>
          <w:tcPr>
            <w:tcW w:w="416" w:type="dxa"/>
            <w:tcBorders>
              <w:top w:val="single" w:sz="4" w:space="0" w:color="auto"/>
              <w:left w:val="nil"/>
              <w:bottom w:val="single" w:sz="4" w:space="0" w:color="auto"/>
              <w:right w:val="single" w:sz="4" w:space="0" w:color="auto"/>
            </w:tcBorders>
            <w:shd w:val="clear" w:color="auto" w:fill="auto"/>
            <w:noWrap/>
            <w:vAlign w:val="bottom"/>
            <w:hideMark/>
          </w:tcPr>
          <w:p w14:paraId="717BCA93"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single" w:sz="4" w:space="0" w:color="auto"/>
              <w:left w:val="nil"/>
              <w:bottom w:val="single" w:sz="4" w:space="0" w:color="auto"/>
              <w:right w:val="single" w:sz="4" w:space="0" w:color="auto"/>
            </w:tcBorders>
            <w:shd w:val="clear" w:color="auto" w:fill="auto"/>
            <w:noWrap/>
            <w:vAlign w:val="center"/>
            <w:hideMark/>
          </w:tcPr>
          <w:p w14:paraId="35174D35" w14:textId="77777777"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require</w:t>
            </w:r>
          </w:p>
        </w:tc>
      </w:tr>
      <w:tr w:rsidR="00BD120F" w:rsidRPr="00BD120F" w14:paraId="0AB8CDD9"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D942203"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2</w:t>
            </w:r>
          </w:p>
        </w:tc>
        <w:tc>
          <w:tcPr>
            <w:tcW w:w="2063" w:type="dxa"/>
            <w:tcBorders>
              <w:top w:val="nil"/>
              <w:left w:val="nil"/>
              <w:bottom w:val="single" w:sz="4" w:space="0" w:color="auto"/>
              <w:right w:val="single" w:sz="4" w:space="0" w:color="auto"/>
            </w:tcBorders>
            <w:shd w:val="clear" w:color="auto" w:fill="auto"/>
            <w:noWrap/>
            <w:vAlign w:val="bottom"/>
            <w:hideMark/>
          </w:tcPr>
          <w:p w14:paraId="16E9A6C8" w14:textId="77777777"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&lt;prog&gt;</w:t>
            </w:r>
          </w:p>
        </w:tc>
        <w:tc>
          <w:tcPr>
            <w:tcW w:w="416" w:type="dxa"/>
            <w:tcBorders>
              <w:top w:val="nil"/>
              <w:left w:val="nil"/>
              <w:bottom w:val="single" w:sz="4" w:space="0" w:color="auto"/>
              <w:right w:val="single" w:sz="4" w:space="0" w:color="auto"/>
            </w:tcBorders>
            <w:shd w:val="clear" w:color="auto" w:fill="auto"/>
            <w:noWrap/>
            <w:vAlign w:val="bottom"/>
            <w:hideMark/>
          </w:tcPr>
          <w:p w14:paraId="1CB00A65"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center"/>
            <w:hideMark/>
          </w:tcPr>
          <w:p w14:paraId="288B7FF6" w14:textId="77777777"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function id_f ( &lt;params_list&gt; &lt;return_fc&gt; end &lt;prog&gt;</w:t>
            </w:r>
          </w:p>
        </w:tc>
      </w:tr>
      <w:tr w:rsidR="00BD120F" w:rsidRPr="00BD120F" w14:paraId="25DCA462"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6EBDAA43"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w:t>
            </w:r>
          </w:p>
        </w:tc>
        <w:tc>
          <w:tcPr>
            <w:tcW w:w="2063" w:type="dxa"/>
            <w:tcBorders>
              <w:top w:val="nil"/>
              <w:left w:val="nil"/>
              <w:bottom w:val="single" w:sz="4" w:space="0" w:color="auto"/>
              <w:right w:val="single" w:sz="4" w:space="0" w:color="auto"/>
            </w:tcBorders>
            <w:shd w:val="clear" w:color="auto" w:fill="auto"/>
            <w:noWrap/>
            <w:vAlign w:val="bottom"/>
            <w:hideMark/>
          </w:tcPr>
          <w:p w14:paraId="7D39C186" w14:textId="77777777"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&lt;prog&gt;</w:t>
            </w:r>
          </w:p>
        </w:tc>
        <w:tc>
          <w:tcPr>
            <w:tcW w:w="416" w:type="dxa"/>
            <w:tcBorders>
              <w:top w:val="nil"/>
              <w:left w:val="nil"/>
              <w:bottom w:val="single" w:sz="4" w:space="0" w:color="auto"/>
              <w:right w:val="single" w:sz="4" w:space="0" w:color="auto"/>
            </w:tcBorders>
            <w:shd w:val="clear" w:color="auto" w:fill="auto"/>
            <w:noWrap/>
            <w:vAlign w:val="bottom"/>
            <w:hideMark/>
          </w:tcPr>
          <w:p w14:paraId="2BC2352E"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center"/>
            <w:hideMark/>
          </w:tcPr>
          <w:p w14:paraId="547EF728" w14:textId="77777777"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global id : function (&lt;types_list&gt; &lt;fc_decl_ret&gt;</w:t>
            </w:r>
          </w:p>
        </w:tc>
      </w:tr>
      <w:tr w:rsidR="00BD120F" w:rsidRPr="00BD120F" w14:paraId="63098A1A"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C9AF7D4"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4</w:t>
            </w:r>
          </w:p>
        </w:tc>
        <w:tc>
          <w:tcPr>
            <w:tcW w:w="2063" w:type="dxa"/>
            <w:tcBorders>
              <w:top w:val="nil"/>
              <w:left w:val="nil"/>
              <w:bottom w:val="single" w:sz="4" w:space="0" w:color="auto"/>
              <w:right w:val="single" w:sz="4" w:space="0" w:color="auto"/>
            </w:tcBorders>
            <w:shd w:val="clear" w:color="auto" w:fill="auto"/>
            <w:noWrap/>
            <w:vAlign w:val="bottom"/>
            <w:hideMark/>
          </w:tcPr>
          <w:p w14:paraId="00224AA6" w14:textId="77777777"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&lt;prog&gt;</w:t>
            </w:r>
          </w:p>
        </w:tc>
        <w:tc>
          <w:tcPr>
            <w:tcW w:w="416" w:type="dxa"/>
            <w:tcBorders>
              <w:top w:val="nil"/>
              <w:left w:val="nil"/>
              <w:bottom w:val="single" w:sz="4" w:space="0" w:color="auto"/>
              <w:right w:val="single" w:sz="4" w:space="0" w:color="auto"/>
            </w:tcBorders>
            <w:shd w:val="clear" w:color="auto" w:fill="auto"/>
            <w:noWrap/>
            <w:vAlign w:val="bottom"/>
            <w:hideMark/>
          </w:tcPr>
          <w:p w14:paraId="3E96727C"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center"/>
            <w:hideMark/>
          </w:tcPr>
          <w:p w14:paraId="2CB2D105" w14:textId="77777777"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EOF</w:t>
            </w:r>
          </w:p>
        </w:tc>
      </w:tr>
      <w:tr w:rsidR="00BD120F" w:rsidRPr="00BD120F" w14:paraId="3EB35C5F"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0003E6C2"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5</w:t>
            </w:r>
          </w:p>
        </w:tc>
        <w:tc>
          <w:tcPr>
            <w:tcW w:w="2063" w:type="dxa"/>
            <w:tcBorders>
              <w:top w:val="nil"/>
              <w:left w:val="nil"/>
              <w:bottom w:val="single" w:sz="4" w:space="0" w:color="auto"/>
              <w:right w:val="single" w:sz="4" w:space="0" w:color="auto"/>
            </w:tcBorders>
            <w:shd w:val="clear" w:color="auto" w:fill="auto"/>
            <w:noWrap/>
            <w:vAlign w:val="bottom"/>
            <w:hideMark/>
          </w:tcPr>
          <w:p w14:paraId="30B855C0" w14:textId="77777777"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&lt;prog&gt;</w:t>
            </w:r>
          </w:p>
        </w:tc>
        <w:tc>
          <w:tcPr>
            <w:tcW w:w="416" w:type="dxa"/>
            <w:tcBorders>
              <w:top w:val="nil"/>
              <w:left w:val="nil"/>
              <w:bottom w:val="single" w:sz="4" w:space="0" w:color="auto"/>
              <w:right w:val="single" w:sz="4" w:space="0" w:color="auto"/>
            </w:tcBorders>
            <w:shd w:val="clear" w:color="auto" w:fill="auto"/>
            <w:noWrap/>
            <w:vAlign w:val="bottom"/>
            <w:hideMark/>
          </w:tcPr>
          <w:p w14:paraId="2ABE8636"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6A2F96A6" w14:textId="77777777"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&lt;function_call&gt;</w:t>
            </w:r>
          </w:p>
        </w:tc>
      </w:tr>
      <w:tr w:rsidR="00BD120F" w:rsidRPr="00BD120F" w14:paraId="588E5C81"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01EB86A0"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6</w:t>
            </w:r>
          </w:p>
        </w:tc>
        <w:tc>
          <w:tcPr>
            <w:tcW w:w="2063" w:type="dxa"/>
            <w:tcBorders>
              <w:top w:val="nil"/>
              <w:left w:val="nil"/>
              <w:bottom w:val="single" w:sz="4" w:space="0" w:color="auto"/>
              <w:right w:val="single" w:sz="4" w:space="0" w:color="auto"/>
            </w:tcBorders>
            <w:shd w:val="clear" w:color="auto" w:fill="auto"/>
            <w:noWrap/>
            <w:vAlign w:val="bottom"/>
            <w:hideMark/>
          </w:tcPr>
          <w:p w14:paraId="439860FF" w14:textId="77777777"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&lt;params_list&gt;</w:t>
            </w:r>
          </w:p>
        </w:tc>
        <w:tc>
          <w:tcPr>
            <w:tcW w:w="416" w:type="dxa"/>
            <w:tcBorders>
              <w:top w:val="nil"/>
              <w:left w:val="nil"/>
              <w:bottom w:val="single" w:sz="4" w:space="0" w:color="auto"/>
              <w:right w:val="single" w:sz="4" w:space="0" w:color="auto"/>
            </w:tcBorders>
            <w:shd w:val="clear" w:color="auto" w:fill="auto"/>
            <w:noWrap/>
            <w:vAlign w:val="bottom"/>
            <w:hideMark/>
          </w:tcPr>
          <w:p w14:paraId="47CDEB4F"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41C909EB" w14:textId="77777777"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r>
      <w:tr w:rsidR="00BD120F" w:rsidRPr="00BD120F" w14:paraId="70B37823"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687F9C6C"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7</w:t>
            </w:r>
          </w:p>
        </w:tc>
        <w:tc>
          <w:tcPr>
            <w:tcW w:w="2063" w:type="dxa"/>
            <w:tcBorders>
              <w:top w:val="nil"/>
              <w:left w:val="nil"/>
              <w:bottom w:val="single" w:sz="4" w:space="0" w:color="auto"/>
              <w:right w:val="single" w:sz="4" w:space="0" w:color="auto"/>
            </w:tcBorders>
            <w:shd w:val="clear" w:color="auto" w:fill="auto"/>
            <w:noWrap/>
            <w:vAlign w:val="bottom"/>
            <w:hideMark/>
          </w:tcPr>
          <w:p w14:paraId="02A0DA18" w14:textId="77777777"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&lt;params_list&gt;</w:t>
            </w:r>
          </w:p>
        </w:tc>
        <w:tc>
          <w:tcPr>
            <w:tcW w:w="416" w:type="dxa"/>
            <w:tcBorders>
              <w:top w:val="nil"/>
              <w:left w:val="nil"/>
              <w:bottom w:val="single" w:sz="4" w:space="0" w:color="auto"/>
              <w:right w:val="single" w:sz="4" w:space="0" w:color="auto"/>
            </w:tcBorders>
            <w:shd w:val="clear" w:color="auto" w:fill="auto"/>
            <w:noWrap/>
            <w:vAlign w:val="bottom"/>
            <w:hideMark/>
          </w:tcPr>
          <w:p w14:paraId="6FDB6BAF"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4FBF15C8" w14:textId="77777777"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&lt;first_param&gt; &lt;next_params&gt;</w:t>
            </w:r>
          </w:p>
        </w:tc>
      </w:tr>
      <w:tr w:rsidR="00BD120F" w:rsidRPr="00BD120F" w14:paraId="446559C7"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3014D8CB"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8</w:t>
            </w:r>
          </w:p>
        </w:tc>
        <w:tc>
          <w:tcPr>
            <w:tcW w:w="2063" w:type="dxa"/>
            <w:tcBorders>
              <w:top w:val="nil"/>
              <w:left w:val="nil"/>
              <w:bottom w:val="single" w:sz="4" w:space="0" w:color="auto"/>
              <w:right w:val="single" w:sz="4" w:space="0" w:color="auto"/>
            </w:tcBorders>
            <w:shd w:val="clear" w:color="auto" w:fill="auto"/>
            <w:noWrap/>
            <w:vAlign w:val="bottom"/>
            <w:hideMark/>
          </w:tcPr>
          <w:p w14:paraId="2ACDA3D0" w14:textId="77777777"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&lt;first_param&gt;</w:t>
            </w:r>
          </w:p>
        </w:tc>
        <w:tc>
          <w:tcPr>
            <w:tcW w:w="416" w:type="dxa"/>
            <w:tcBorders>
              <w:top w:val="nil"/>
              <w:left w:val="nil"/>
              <w:bottom w:val="single" w:sz="4" w:space="0" w:color="auto"/>
              <w:right w:val="single" w:sz="4" w:space="0" w:color="auto"/>
            </w:tcBorders>
            <w:shd w:val="clear" w:color="auto" w:fill="auto"/>
            <w:noWrap/>
            <w:vAlign w:val="bottom"/>
            <w:hideMark/>
          </w:tcPr>
          <w:p w14:paraId="2E1221A7"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08A1DB43" w14:textId="77777777"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&lt;param&gt;</w:t>
            </w:r>
          </w:p>
        </w:tc>
      </w:tr>
      <w:tr w:rsidR="00BD120F" w:rsidRPr="00BD120F" w14:paraId="24439917"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7F320939"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9</w:t>
            </w:r>
          </w:p>
        </w:tc>
        <w:tc>
          <w:tcPr>
            <w:tcW w:w="2063" w:type="dxa"/>
            <w:tcBorders>
              <w:top w:val="nil"/>
              <w:left w:val="nil"/>
              <w:bottom w:val="single" w:sz="4" w:space="0" w:color="auto"/>
              <w:right w:val="single" w:sz="4" w:space="0" w:color="auto"/>
            </w:tcBorders>
            <w:shd w:val="clear" w:color="auto" w:fill="auto"/>
            <w:noWrap/>
            <w:vAlign w:val="bottom"/>
            <w:hideMark/>
          </w:tcPr>
          <w:p w14:paraId="3D98B90F" w14:textId="77777777"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&lt;next_params&gt;</w:t>
            </w:r>
          </w:p>
        </w:tc>
        <w:tc>
          <w:tcPr>
            <w:tcW w:w="416" w:type="dxa"/>
            <w:tcBorders>
              <w:top w:val="nil"/>
              <w:left w:val="nil"/>
              <w:bottom w:val="single" w:sz="4" w:space="0" w:color="auto"/>
              <w:right w:val="single" w:sz="4" w:space="0" w:color="auto"/>
            </w:tcBorders>
            <w:shd w:val="clear" w:color="auto" w:fill="auto"/>
            <w:noWrap/>
            <w:vAlign w:val="bottom"/>
            <w:hideMark/>
          </w:tcPr>
          <w:p w14:paraId="270036EA"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4E4766E7" w14:textId="77777777"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r>
      <w:tr w:rsidR="00BD120F" w:rsidRPr="00BD120F" w14:paraId="2904AF8B"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054D3C8"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10</w:t>
            </w:r>
          </w:p>
        </w:tc>
        <w:tc>
          <w:tcPr>
            <w:tcW w:w="2063" w:type="dxa"/>
            <w:tcBorders>
              <w:top w:val="nil"/>
              <w:left w:val="nil"/>
              <w:bottom w:val="single" w:sz="4" w:space="0" w:color="auto"/>
              <w:right w:val="single" w:sz="4" w:space="0" w:color="auto"/>
            </w:tcBorders>
            <w:shd w:val="clear" w:color="auto" w:fill="auto"/>
            <w:noWrap/>
            <w:vAlign w:val="bottom"/>
            <w:hideMark/>
          </w:tcPr>
          <w:p w14:paraId="614D83FC" w14:textId="77777777"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&lt;next_params&gt;</w:t>
            </w:r>
          </w:p>
        </w:tc>
        <w:tc>
          <w:tcPr>
            <w:tcW w:w="416" w:type="dxa"/>
            <w:tcBorders>
              <w:top w:val="nil"/>
              <w:left w:val="nil"/>
              <w:bottom w:val="single" w:sz="4" w:space="0" w:color="auto"/>
              <w:right w:val="single" w:sz="4" w:space="0" w:color="auto"/>
            </w:tcBorders>
            <w:shd w:val="clear" w:color="auto" w:fill="auto"/>
            <w:noWrap/>
            <w:vAlign w:val="bottom"/>
            <w:hideMark/>
          </w:tcPr>
          <w:p w14:paraId="75CD3CB3" w14:textId="7777777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5D9E9D48" w14:textId="77777777"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&lt;param&gt; &lt;next_params&gt;</w:t>
            </w:r>
          </w:p>
        </w:tc>
      </w:tr>
      <w:tr w:rsidR="00BD120F" w:rsidRPr="00BD120F" w14:paraId="37A243E6"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tcPr>
          <w:p w14:paraId="33CF3FEA" w14:textId="3AD6AEE6"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12</w:t>
            </w:r>
          </w:p>
        </w:tc>
        <w:tc>
          <w:tcPr>
            <w:tcW w:w="2063" w:type="dxa"/>
            <w:tcBorders>
              <w:top w:val="nil"/>
              <w:left w:val="nil"/>
              <w:bottom w:val="single" w:sz="4" w:space="0" w:color="auto"/>
              <w:right w:val="single" w:sz="4" w:space="0" w:color="auto"/>
            </w:tcBorders>
            <w:shd w:val="clear" w:color="auto" w:fill="auto"/>
            <w:noWrap/>
            <w:vAlign w:val="bottom"/>
          </w:tcPr>
          <w:p w14:paraId="30D3B45F" w14:textId="59009242"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&lt;types_list&gt;</w:t>
            </w:r>
          </w:p>
        </w:tc>
        <w:tc>
          <w:tcPr>
            <w:tcW w:w="416" w:type="dxa"/>
            <w:tcBorders>
              <w:top w:val="nil"/>
              <w:left w:val="nil"/>
              <w:bottom w:val="single" w:sz="4" w:space="0" w:color="auto"/>
              <w:right w:val="single" w:sz="4" w:space="0" w:color="auto"/>
            </w:tcBorders>
            <w:shd w:val="clear" w:color="auto" w:fill="auto"/>
            <w:noWrap/>
            <w:vAlign w:val="bottom"/>
          </w:tcPr>
          <w:p w14:paraId="44BB7B7A" w14:textId="05F7CC9D"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tcPr>
          <w:p w14:paraId="677CBE6D" w14:textId="0E716653"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 xml:space="preserve">&lt;first_type&gt; &lt;next_types&gt; </w:t>
            </w:r>
          </w:p>
        </w:tc>
      </w:tr>
      <w:tr w:rsidR="00BD120F" w:rsidRPr="00BD120F" w14:paraId="5500FE94"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6713A266" w14:textId="587677A8"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13</w:t>
            </w:r>
          </w:p>
        </w:tc>
        <w:tc>
          <w:tcPr>
            <w:tcW w:w="2063" w:type="dxa"/>
            <w:tcBorders>
              <w:top w:val="nil"/>
              <w:left w:val="nil"/>
              <w:bottom w:val="single" w:sz="4" w:space="0" w:color="auto"/>
              <w:right w:val="single" w:sz="4" w:space="0" w:color="auto"/>
            </w:tcBorders>
            <w:shd w:val="clear" w:color="auto" w:fill="auto"/>
            <w:noWrap/>
            <w:vAlign w:val="bottom"/>
            <w:hideMark/>
          </w:tcPr>
          <w:p w14:paraId="774A06B5" w14:textId="551C2781"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&lt;types_list&gt;</w:t>
            </w:r>
          </w:p>
        </w:tc>
        <w:tc>
          <w:tcPr>
            <w:tcW w:w="416" w:type="dxa"/>
            <w:tcBorders>
              <w:top w:val="nil"/>
              <w:left w:val="nil"/>
              <w:bottom w:val="single" w:sz="4" w:space="0" w:color="auto"/>
              <w:right w:val="single" w:sz="4" w:space="0" w:color="auto"/>
            </w:tcBorders>
            <w:shd w:val="clear" w:color="auto" w:fill="auto"/>
            <w:noWrap/>
            <w:vAlign w:val="bottom"/>
            <w:hideMark/>
          </w:tcPr>
          <w:p w14:paraId="6DF03DEB" w14:textId="73584BA0"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34845D6D" w14:textId="296D1C3B"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r>
      <w:tr w:rsidR="00BD120F" w:rsidRPr="00BD120F" w14:paraId="4295A305"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223367C2" w14:textId="1E9EE5C2"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14</w:t>
            </w:r>
          </w:p>
        </w:tc>
        <w:tc>
          <w:tcPr>
            <w:tcW w:w="2063" w:type="dxa"/>
            <w:tcBorders>
              <w:top w:val="nil"/>
              <w:left w:val="nil"/>
              <w:bottom w:val="single" w:sz="4" w:space="0" w:color="auto"/>
              <w:right w:val="single" w:sz="4" w:space="0" w:color="auto"/>
            </w:tcBorders>
            <w:shd w:val="clear" w:color="auto" w:fill="auto"/>
            <w:noWrap/>
            <w:vAlign w:val="bottom"/>
            <w:hideMark/>
          </w:tcPr>
          <w:p w14:paraId="292037D9" w14:textId="60E7A664"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&lt;next_types&gt;</w:t>
            </w:r>
          </w:p>
        </w:tc>
        <w:tc>
          <w:tcPr>
            <w:tcW w:w="416" w:type="dxa"/>
            <w:tcBorders>
              <w:top w:val="nil"/>
              <w:left w:val="nil"/>
              <w:bottom w:val="single" w:sz="4" w:space="0" w:color="auto"/>
              <w:right w:val="single" w:sz="4" w:space="0" w:color="auto"/>
            </w:tcBorders>
            <w:shd w:val="clear" w:color="auto" w:fill="auto"/>
            <w:noWrap/>
            <w:vAlign w:val="bottom"/>
            <w:hideMark/>
          </w:tcPr>
          <w:p w14:paraId="540B466A" w14:textId="0B99F4D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4F992E64" w14:textId="760D7C4A"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r>
      <w:tr w:rsidR="00BD120F" w:rsidRPr="00BD120F" w14:paraId="4885CF91"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019BD7DA" w14:textId="2EB8FC30"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15</w:t>
            </w:r>
          </w:p>
        </w:tc>
        <w:tc>
          <w:tcPr>
            <w:tcW w:w="2063" w:type="dxa"/>
            <w:tcBorders>
              <w:top w:val="nil"/>
              <w:left w:val="nil"/>
              <w:bottom w:val="single" w:sz="4" w:space="0" w:color="auto"/>
              <w:right w:val="single" w:sz="4" w:space="0" w:color="auto"/>
            </w:tcBorders>
            <w:shd w:val="clear" w:color="auto" w:fill="auto"/>
            <w:noWrap/>
            <w:vAlign w:val="bottom"/>
            <w:hideMark/>
          </w:tcPr>
          <w:p w14:paraId="52B48249" w14:textId="2D48F320"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&lt;next_types&gt;</w:t>
            </w:r>
          </w:p>
        </w:tc>
        <w:tc>
          <w:tcPr>
            <w:tcW w:w="416" w:type="dxa"/>
            <w:tcBorders>
              <w:top w:val="nil"/>
              <w:left w:val="nil"/>
              <w:bottom w:val="single" w:sz="4" w:space="0" w:color="auto"/>
              <w:right w:val="single" w:sz="4" w:space="0" w:color="auto"/>
            </w:tcBorders>
            <w:shd w:val="clear" w:color="auto" w:fill="auto"/>
            <w:noWrap/>
            <w:vAlign w:val="bottom"/>
            <w:hideMark/>
          </w:tcPr>
          <w:p w14:paraId="71F71E48" w14:textId="446BB1A5"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3051ADD0" w14:textId="56371ACF"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 &lt;type&gt; &lt;next_types&gt;</w:t>
            </w:r>
          </w:p>
        </w:tc>
      </w:tr>
      <w:tr w:rsidR="00BD120F" w:rsidRPr="00BD120F" w14:paraId="40C51DD0"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7312B197" w14:textId="7F7436A5"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17</w:t>
            </w:r>
          </w:p>
        </w:tc>
        <w:tc>
          <w:tcPr>
            <w:tcW w:w="2063" w:type="dxa"/>
            <w:tcBorders>
              <w:top w:val="nil"/>
              <w:left w:val="nil"/>
              <w:bottom w:val="single" w:sz="4" w:space="0" w:color="auto"/>
              <w:right w:val="single" w:sz="4" w:space="0" w:color="auto"/>
            </w:tcBorders>
            <w:shd w:val="clear" w:color="auto" w:fill="auto"/>
            <w:noWrap/>
            <w:vAlign w:val="bottom"/>
            <w:hideMark/>
          </w:tcPr>
          <w:p w14:paraId="2F33DFF9" w14:textId="3A3FEC99"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&lt;type&gt;</w:t>
            </w:r>
          </w:p>
        </w:tc>
        <w:tc>
          <w:tcPr>
            <w:tcW w:w="416" w:type="dxa"/>
            <w:tcBorders>
              <w:top w:val="nil"/>
              <w:left w:val="nil"/>
              <w:bottom w:val="single" w:sz="4" w:space="0" w:color="auto"/>
              <w:right w:val="single" w:sz="4" w:space="0" w:color="auto"/>
            </w:tcBorders>
            <w:shd w:val="clear" w:color="auto" w:fill="auto"/>
            <w:noWrap/>
            <w:vAlign w:val="bottom"/>
            <w:hideMark/>
          </w:tcPr>
          <w:p w14:paraId="74241F82" w14:textId="48F5ADB0"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28D9A614" w14:textId="0A60ECBB"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nil</w:t>
            </w:r>
          </w:p>
        </w:tc>
      </w:tr>
      <w:tr w:rsidR="00BD120F" w:rsidRPr="00BD120F" w14:paraId="7A6A9499"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65159884" w14:textId="4EE39599"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18</w:t>
            </w:r>
          </w:p>
        </w:tc>
        <w:tc>
          <w:tcPr>
            <w:tcW w:w="2063" w:type="dxa"/>
            <w:tcBorders>
              <w:top w:val="nil"/>
              <w:left w:val="nil"/>
              <w:bottom w:val="single" w:sz="4" w:space="0" w:color="auto"/>
              <w:right w:val="single" w:sz="4" w:space="0" w:color="auto"/>
            </w:tcBorders>
            <w:shd w:val="clear" w:color="auto" w:fill="auto"/>
            <w:noWrap/>
            <w:vAlign w:val="bottom"/>
            <w:hideMark/>
          </w:tcPr>
          <w:p w14:paraId="0888E5A2" w14:textId="6793A630"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&lt;param&gt;</w:t>
            </w:r>
          </w:p>
        </w:tc>
        <w:tc>
          <w:tcPr>
            <w:tcW w:w="416" w:type="dxa"/>
            <w:tcBorders>
              <w:top w:val="nil"/>
              <w:left w:val="nil"/>
              <w:bottom w:val="single" w:sz="4" w:space="0" w:color="auto"/>
              <w:right w:val="single" w:sz="4" w:space="0" w:color="auto"/>
            </w:tcBorders>
            <w:shd w:val="clear" w:color="auto" w:fill="auto"/>
            <w:noWrap/>
            <w:vAlign w:val="bottom"/>
            <w:hideMark/>
          </w:tcPr>
          <w:p w14:paraId="06DE3DFD" w14:textId="1DB2B9F8"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16FCC6FD" w14:textId="3203EE07"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id : &lt;type&gt;</w:t>
            </w:r>
          </w:p>
        </w:tc>
      </w:tr>
      <w:tr w:rsidR="00BD120F" w:rsidRPr="00BD120F" w14:paraId="1D14295B"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65D3B6BA" w14:textId="388EA186"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19</w:t>
            </w:r>
          </w:p>
        </w:tc>
        <w:tc>
          <w:tcPr>
            <w:tcW w:w="2063" w:type="dxa"/>
            <w:tcBorders>
              <w:top w:val="nil"/>
              <w:left w:val="nil"/>
              <w:bottom w:val="single" w:sz="4" w:space="0" w:color="auto"/>
              <w:right w:val="single" w:sz="4" w:space="0" w:color="auto"/>
            </w:tcBorders>
            <w:shd w:val="clear" w:color="auto" w:fill="auto"/>
            <w:noWrap/>
            <w:vAlign w:val="bottom"/>
            <w:hideMark/>
          </w:tcPr>
          <w:p w14:paraId="0615F53C" w14:textId="29BE0799"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&lt;type&gt;</w:t>
            </w:r>
          </w:p>
        </w:tc>
        <w:tc>
          <w:tcPr>
            <w:tcW w:w="416" w:type="dxa"/>
            <w:tcBorders>
              <w:top w:val="nil"/>
              <w:left w:val="nil"/>
              <w:bottom w:val="single" w:sz="4" w:space="0" w:color="auto"/>
              <w:right w:val="single" w:sz="4" w:space="0" w:color="auto"/>
            </w:tcBorders>
            <w:shd w:val="clear" w:color="auto" w:fill="auto"/>
            <w:noWrap/>
            <w:vAlign w:val="bottom"/>
            <w:hideMark/>
          </w:tcPr>
          <w:p w14:paraId="136DB559" w14:textId="0F66DD88"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72D2D3CC" w14:textId="4DBDDA41"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integer</w:t>
            </w:r>
          </w:p>
        </w:tc>
      </w:tr>
      <w:tr w:rsidR="00BD120F" w:rsidRPr="00BD120F" w14:paraId="37B7C7BC"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29833F6F" w14:textId="24AE509C"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20</w:t>
            </w:r>
          </w:p>
        </w:tc>
        <w:tc>
          <w:tcPr>
            <w:tcW w:w="2063" w:type="dxa"/>
            <w:tcBorders>
              <w:top w:val="nil"/>
              <w:left w:val="nil"/>
              <w:bottom w:val="single" w:sz="4" w:space="0" w:color="auto"/>
              <w:right w:val="single" w:sz="4" w:space="0" w:color="auto"/>
            </w:tcBorders>
            <w:shd w:val="clear" w:color="auto" w:fill="auto"/>
            <w:noWrap/>
            <w:vAlign w:val="bottom"/>
            <w:hideMark/>
          </w:tcPr>
          <w:p w14:paraId="2B2541B8" w14:textId="04682590"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&lt;type&gt;</w:t>
            </w:r>
          </w:p>
        </w:tc>
        <w:tc>
          <w:tcPr>
            <w:tcW w:w="416" w:type="dxa"/>
            <w:tcBorders>
              <w:top w:val="nil"/>
              <w:left w:val="nil"/>
              <w:bottom w:val="single" w:sz="4" w:space="0" w:color="auto"/>
              <w:right w:val="single" w:sz="4" w:space="0" w:color="auto"/>
            </w:tcBorders>
            <w:shd w:val="clear" w:color="auto" w:fill="auto"/>
            <w:noWrap/>
            <w:vAlign w:val="bottom"/>
            <w:hideMark/>
          </w:tcPr>
          <w:p w14:paraId="4F56F2C1" w14:textId="7E818E9B"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55ABB7D2" w14:textId="44993625"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string</w:t>
            </w:r>
          </w:p>
        </w:tc>
      </w:tr>
      <w:tr w:rsidR="00BD120F" w:rsidRPr="00BD120F" w14:paraId="5DD4474A"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207645F9" w14:textId="702704BB"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21</w:t>
            </w:r>
          </w:p>
        </w:tc>
        <w:tc>
          <w:tcPr>
            <w:tcW w:w="2063" w:type="dxa"/>
            <w:tcBorders>
              <w:top w:val="nil"/>
              <w:left w:val="nil"/>
              <w:bottom w:val="single" w:sz="4" w:space="0" w:color="auto"/>
              <w:right w:val="single" w:sz="4" w:space="0" w:color="auto"/>
            </w:tcBorders>
            <w:shd w:val="clear" w:color="auto" w:fill="auto"/>
            <w:noWrap/>
            <w:vAlign w:val="bottom"/>
            <w:hideMark/>
          </w:tcPr>
          <w:p w14:paraId="746730A7" w14:textId="644EB242"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&lt;type&gt;</w:t>
            </w:r>
          </w:p>
        </w:tc>
        <w:tc>
          <w:tcPr>
            <w:tcW w:w="416" w:type="dxa"/>
            <w:tcBorders>
              <w:top w:val="nil"/>
              <w:left w:val="nil"/>
              <w:bottom w:val="single" w:sz="4" w:space="0" w:color="auto"/>
              <w:right w:val="single" w:sz="4" w:space="0" w:color="auto"/>
            </w:tcBorders>
            <w:shd w:val="clear" w:color="auto" w:fill="auto"/>
            <w:noWrap/>
            <w:vAlign w:val="bottom"/>
            <w:hideMark/>
          </w:tcPr>
          <w:p w14:paraId="35C276A5" w14:textId="7BA22F3E"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004E7B13" w14:textId="1E8CF9AC"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number</w:t>
            </w:r>
          </w:p>
        </w:tc>
      </w:tr>
      <w:tr w:rsidR="00BD120F" w:rsidRPr="00BD120F" w14:paraId="041FDEDD"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33BFD55A" w14:textId="062D3EF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22</w:t>
            </w:r>
          </w:p>
        </w:tc>
        <w:tc>
          <w:tcPr>
            <w:tcW w:w="2063" w:type="dxa"/>
            <w:tcBorders>
              <w:top w:val="nil"/>
              <w:left w:val="nil"/>
              <w:bottom w:val="single" w:sz="4" w:space="0" w:color="auto"/>
              <w:right w:val="single" w:sz="4" w:space="0" w:color="auto"/>
            </w:tcBorders>
            <w:shd w:val="clear" w:color="auto" w:fill="auto"/>
            <w:noWrap/>
            <w:vAlign w:val="bottom"/>
            <w:hideMark/>
          </w:tcPr>
          <w:p w14:paraId="61689C09" w14:textId="5F40CFEF"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&lt;return_fc&gt;</w:t>
            </w:r>
          </w:p>
        </w:tc>
        <w:tc>
          <w:tcPr>
            <w:tcW w:w="416" w:type="dxa"/>
            <w:tcBorders>
              <w:top w:val="nil"/>
              <w:left w:val="nil"/>
              <w:bottom w:val="single" w:sz="4" w:space="0" w:color="auto"/>
              <w:right w:val="single" w:sz="4" w:space="0" w:color="auto"/>
            </w:tcBorders>
            <w:shd w:val="clear" w:color="auto" w:fill="auto"/>
            <w:noWrap/>
            <w:vAlign w:val="bottom"/>
            <w:hideMark/>
          </w:tcPr>
          <w:p w14:paraId="0536E3E8" w14:textId="4A9A1F59"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25D1FE92" w14:textId="565C70F8"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 &lt;first_ret&gt; &lt;next_rets&gt;</w:t>
            </w:r>
          </w:p>
        </w:tc>
      </w:tr>
      <w:tr w:rsidR="00BD120F" w:rsidRPr="00BD120F" w14:paraId="043559C9"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5B58420" w14:textId="09EB9D24"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23</w:t>
            </w:r>
          </w:p>
        </w:tc>
        <w:tc>
          <w:tcPr>
            <w:tcW w:w="2063" w:type="dxa"/>
            <w:tcBorders>
              <w:top w:val="nil"/>
              <w:left w:val="nil"/>
              <w:bottom w:val="single" w:sz="4" w:space="0" w:color="auto"/>
              <w:right w:val="single" w:sz="4" w:space="0" w:color="auto"/>
            </w:tcBorders>
            <w:shd w:val="clear" w:color="auto" w:fill="auto"/>
            <w:noWrap/>
            <w:vAlign w:val="bottom"/>
            <w:hideMark/>
          </w:tcPr>
          <w:p w14:paraId="2F9A902D" w14:textId="00FDECD2"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&lt;return_fc&gt;</w:t>
            </w:r>
          </w:p>
        </w:tc>
        <w:tc>
          <w:tcPr>
            <w:tcW w:w="416" w:type="dxa"/>
            <w:tcBorders>
              <w:top w:val="nil"/>
              <w:left w:val="nil"/>
              <w:bottom w:val="single" w:sz="4" w:space="0" w:color="auto"/>
              <w:right w:val="single" w:sz="4" w:space="0" w:color="auto"/>
            </w:tcBorders>
            <w:shd w:val="clear" w:color="auto" w:fill="auto"/>
            <w:noWrap/>
            <w:vAlign w:val="bottom"/>
            <w:hideMark/>
          </w:tcPr>
          <w:p w14:paraId="5799CBF0" w14:textId="5C09B22D"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42319BDE" w14:textId="151D9DC0"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&lt;function_body&gt;</w:t>
            </w:r>
          </w:p>
        </w:tc>
      </w:tr>
      <w:tr w:rsidR="00BD120F" w:rsidRPr="00BD120F" w14:paraId="46244134"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0DC22819" w14:textId="3642B15D"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24</w:t>
            </w:r>
          </w:p>
        </w:tc>
        <w:tc>
          <w:tcPr>
            <w:tcW w:w="2063" w:type="dxa"/>
            <w:tcBorders>
              <w:top w:val="nil"/>
              <w:left w:val="nil"/>
              <w:bottom w:val="single" w:sz="4" w:space="0" w:color="auto"/>
              <w:right w:val="single" w:sz="4" w:space="0" w:color="auto"/>
            </w:tcBorders>
            <w:shd w:val="clear" w:color="auto" w:fill="auto"/>
            <w:noWrap/>
            <w:vAlign w:val="bottom"/>
            <w:hideMark/>
          </w:tcPr>
          <w:p w14:paraId="6C8903C6" w14:textId="5113A893"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&lt;first_ret&gt;</w:t>
            </w:r>
          </w:p>
        </w:tc>
        <w:tc>
          <w:tcPr>
            <w:tcW w:w="416" w:type="dxa"/>
            <w:tcBorders>
              <w:top w:val="nil"/>
              <w:left w:val="nil"/>
              <w:bottom w:val="single" w:sz="4" w:space="0" w:color="auto"/>
              <w:right w:val="single" w:sz="4" w:space="0" w:color="auto"/>
            </w:tcBorders>
            <w:shd w:val="clear" w:color="auto" w:fill="auto"/>
            <w:noWrap/>
            <w:vAlign w:val="bottom"/>
            <w:hideMark/>
          </w:tcPr>
          <w:p w14:paraId="5F62A1B6" w14:textId="2ACF1C78"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65E2BAC7" w14:textId="6E40F323"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&lt;type&gt;</w:t>
            </w:r>
          </w:p>
        </w:tc>
      </w:tr>
      <w:tr w:rsidR="00BD120F" w:rsidRPr="00BD120F" w14:paraId="3C93FD6D"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77E64AB8" w14:textId="73AA454F"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25</w:t>
            </w:r>
          </w:p>
        </w:tc>
        <w:tc>
          <w:tcPr>
            <w:tcW w:w="2063" w:type="dxa"/>
            <w:tcBorders>
              <w:top w:val="nil"/>
              <w:left w:val="nil"/>
              <w:bottom w:val="single" w:sz="4" w:space="0" w:color="auto"/>
              <w:right w:val="single" w:sz="4" w:space="0" w:color="auto"/>
            </w:tcBorders>
            <w:shd w:val="clear" w:color="auto" w:fill="auto"/>
            <w:noWrap/>
            <w:vAlign w:val="bottom"/>
            <w:hideMark/>
          </w:tcPr>
          <w:p w14:paraId="58CD6516" w14:textId="23E2375C"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&lt;next_rets&gt;</w:t>
            </w:r>
          </w:p>
        </w:tc>
        <w:tc>
          <w:tcPr>
            <w:tcW w:w="416" w:type="dxa"/>
            <w:tcBorders>
              <w:top w:val="nil"/>
              <w:left w:val="nil"/>
              <w:bottom w:val="single" w:sz="4" w:space="0" w:color="auto"/>
              <w:right w:val="single" w:sz="4" w:space="0" w:color="auto"/>
            </w:tcBorders>
            <w:shd w:val="clear" w:color="auto" w:fill="auto"/>
            <w:noWrap/>
            <w:vAlign w:val="bottom"/>
            <w:hideMark/>
          </w:tcPr>
          <w:p w14:paraId="5AABDABA" w14:textId="1C2C102F"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0DF2F454" w14:textId="77DBD285"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 &lt;type&gt; &lt;next_rets&gt;</w:t>
            </w:r>
          </w:p>
        </w:tc>
      </w:tr>
      <w:tr w:rsidR="00BD120F" w:rsidRPr="00BD120F" w14:paraId="1803A7E2"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46E204F" w14:textId="69A05F95"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26</w:t>
            </w:r>
          </w:p>
        </w:tc>
        <w:tc>
          <w:tcPr>
            <w:tcW w:w="2063" w:type="dxa"/>
            <w:tcBorders>
              <w:top w:val="nil"/>
              <w:left w:val="nil"/>
              <w:bottom w:val="single" w:sz="4" w:space="0" w:color="auto"/>
              <w:right w:val="single" w:sz="4" w:space="0" w:color="auto"/>
            </w:tcBorders>
            <w:shd w:val="clear" w:color="auto" w:fill="auto"/>
            <w:noWrap/>
            <w:vAlign w:val="bottom"/>
            <w:hideMark/>
          </w:tcPr>
          <w:p w14:paraId="5FDA24C7" w14:textId="665E8422"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&lt;next_rets&gt;</w:t>
            </w:r>
          </w:p>
        </w:tc>
        <w:tc>
          <w:tcPr>
            <w:tcW w:w="416" w:type="dxa"/>
            <w:tcBorders>
              <w:top w:val="nil"/>
              <w:left w:val="nil"/>
              <w:bottom w:val="single" w:sz="4" w:space="0" w:color="auto"/>
              <w:right w:val="single" w:sz="4" w:space="0" w:color="auto"/>
            </w:tcBorders>
            <w:shd w:val="clear" w:color="auto" w:fill="auto"/>
            <w:noWrap/>
            <w:vAlign w:val="bottom"/>
            <w:hideMark/>
          </w:tcPr>
          <w:p w14:paraId="4EC1DB55" w14:textId="41EBEC68"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7E081B13" w14:textId="31AA5614"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&lt;function_body&gt;</w:t>
            </w:r>
          </w:p>
        </w:tc>
      </w:tr>
      <w:tr w:rsidR="00BD120F" w:rsidRPr="00BD120F" w14:paraId="0C59A149"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F4C45DE" w14:textId="34A3143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27</w:t>
            </w:r>
          </w:p>
        </w:tc>
        <w:tc>
          <w:tcPr>
            <w:tcW w:w="2063" w:type="dxa"/>
            <w:tcBorders>
              <w:top w:val="nil"/>
              <w:left w:val="nil"/>
              <w:bottom w:val="single" w:sz="4" w:space="0" w:color="auto"/>
              <w:right w:val="single" w:sz="4" w:space="0" w:color="auto"/>
            </w:tcBorders>
            <w:shd w:val="clear" w:color="auto" w:fill="auto"/>
            <w:noWrap/>
            <w:vAlign w:val="bottom"/>
            <w:hideMark/>
          </w:tcPr>
          <w:p w14:paraId="0C213B68" w14:textId="35DDFDB1"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&lt;first_type&gt;</w:t>
            </w:r>
          </w:p>
        </w:tc>
        <w:tc>
          <w:tcPr>
            <w:tcW w:w="416" w:type="dxa"/>
            <w:tcBorders>
              <w:top w:val="nil"/>
              <w:left w:val="nil"/>
              <w:bottom w:val="single" w:sz="4" w:space="0" w:color="auto"/>
              <w:right w:val="single" w:sz="4" w:space="0" w:color="auto"/>
            </w:tcBorders>
            <w:shd w:val="clear" w:color="auto" w:fill="auto"/>
            <w:noWrap/>
            <w:vAlign w:val="bottom"/>
            <w:hideMark/>
          </w:tcPr>
          <w:p w14:paraId="71F0AB84" w14:textId="3FD4DCDC"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38F0E3A2" w14:textId="2D709566"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&lt;type&gt;</w:t>
            </w:r>
          </w:p>
        </w:tc>
      </w:tr>
      <w:tr w:rsidR="00BD120F" w:rsidRPr="00BD120F" w14:paraId="5622D3E4"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658D226B" w14:textId="12DD3349"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28</w:t>
            </w:r>
          </w:p>
        </w:tc>
        <w:tc>
          <w:tcPr>
            <w:tcW w:w="2063" w:type="dxa"/>
            <w:tcBorders>
              <w:top w:val="nil"/>
              <w:left w:val="nil"/>
              <w:bottom w:val="single" w:sz="4" w:space="0" w:color="auto"/>
              <w:right w:val="single" w:sz="4" w:space="0" w:color="auto"/>
            </w:tcBorders>
            <w:shd w:val="clear" w:color="auto" w:fill="auto"/>
            <w:noWrap/>
            <w:vAlign w:val="bottom"/>
            <w:hideMark/>
          </w:tcPr>
          <w:p w14:paraId="726E45D9" w14:textId="243D5D0C"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&lt;fc_decl_ret&gt;</w:t>
            </w:r>
          </w:p>
        </w:tc>
        <w:tc>
          <w:tcPr>
            <w:tcW w:w="416" w:type="dxa"/>
            <w:tcBorders>
              <w:top w:val="nil"/>
              <w:left w:val="nil"/>
              <w:bottom w:val="single" w:sz="4" w:space="0" w:color="auto"/>
              <w:right w:val="single" w:sz="4" w:space="0" w:color="auto"/>
            </w:tcBorders>
            <w:shd w:val="clear" w:color="auto" w:fill="auto"/>
            <w:noWrap/>
            <w:vAlign w:val="bottom"/>
            <w:hideMark/>
          </w:tcPr>
          <w:p w14:paraId="0B7A9404" w14:textId="3D60F18D"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788D0C6E" w14:textId="10D98056"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 &lt;fc_ret_first_type&gt; &lt;fc_ret_next_types&gt;</w:t>
            </w:r>
          </w:p>
        </w:tc>
      </w:tr>
      <w:tr w:rsidR="00BD120F" w:rsidRPr="00BD120F" w14:paraId="3765B4F6"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127BC74" w14:textId="0F8FD06A"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29</w:t>
            </w:r>
          </w:p>
        </w:tc>
        <w:tc>
          <w:tcPr>
            <w:tcW w:w="2063" w:type="dxa"/>
            <w:tcBorders>
              <w:top w:val="nil"/>
              <w:left w:val="nil"/>
              <w:bottom w:val="single" w:sz="4" w:space="0" w:color="auto"/>
              <w:right w:val="single" w:sz="4" w:space="0" w:color="auto"/>
            </w:tcBorders>
            <w:shd w:val="clear" w:color="auto" w:fill="auto"/>
            <w:noWrap/>
            <w:vAlign w:val="bottom"/>
            <w:hideMark/>
          </w:tcPr>
          <w:p w14:paraId="3C7573D3" w14:textId="46E26096"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&lt;fc_ret_first_type&gt;</w:t>
            </w:r>
          </w:p>
        </w:tc>
        <w:tc>
          <w:tcPr>
            <w:tcW w:w="416" w:type="dxa"/>
            <w:tcBorders>
              <w:top w:val="nil"/>
              <w:left w:val="nil"/>
              <w:bottom w:val="single" w:sz="4" w:space="0" w:color="auto"/>
              <w:right w:val="single" w:sz="4" w:space="0" w:color="auto"/>
            </w:tcBorders>
            <w:shd w:val="clear" w:color="auto" w:fill="auto"/>
            <w:noWrap/>
            <w:vAlign w:val="bottom"/>
            <w:hideMark/>
          </w:tcPr>
          <w:p w14:paraId="00E93CA6" w14:textId="1B66B0B0"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0EC85B5D" w14:textId="68CD89E2"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&lt;type&gt;</w:t>
            </w:r>
          </w:p>
        </w:tc>
      </w:tr>
      <w:tr w:rsidR="00BD120F" w:rsidRPr="00BD120F" w14:paraId="682194B3"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3DC0CDB" w14:textId="2E1A3EB3"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30</w:t>
            </w:r>
          </w:p>
        </w:tc>
        <w:tc>
          <w:tcPr>
            <w:tcW w:w="2063" w:type="dxa"/>
            <w:tcBorders>
              <w:top w:val="nil"/>
              <w:left w:val="nil"/>
              <w:bottom w:val="single" w:sz="4" w:space="0" w:color="auto"/>
              <w:right w:val="single" w:sz="4" w:space="0" w:color="auto"/>
            </w:tcBorders>
            <w:shd w:val="clear" w:color="auto" w:fill="auto"/>
            <w:noWrap/>
            <w:vAlign w:val="bottom"/>
            <w:hideMark/>
          </w:tcPr>
          <w:p w14:paraId="3BE61AA8" w14:textId="2EDC9334"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&lt;fc_ret_next_types&gt;</w:t>
            </w:r>
          </w:p>
        </w:tc>
        <w:tc>
          <w:tcPr>
            <w:tcW w:w="416" w:type="dxa"/>
            <w:tcBorders>
              <w:top w:val="nil"/>
              <w:left w:val="nil"/>
              <w:bottom w:val="single" w:sz="4" w:space="0" w:color="auto"/>
              <w:right w:val="single" w:sz="4" w:space="0" w:color="auto"/>
            </w:tcBorders>
            <w:shd w:val="clear" w:color="auto" w:fill="auto"/>
            <w:noWrap/>
            <w:vAlign w:val="bottom"/>
            <w:hideMark/>
          </w:tcPr>
          <w:p w14:paraId="0599647E" w14:textId="50D3EC55"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68B0F7DC" w14:textId="3F8BEC30"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 &lt;type&gt; &lt;fc_ret_next_types&gt;</w:t>
            </w:r>
          </w:p>
        </w:tc>
      </w:tr>
      <w:tr w:rsidR="00BD120F" w:rsidRPr="00BD120F" w14:paraId="7FF29780"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6B5298CD" w14:textId="316A3CD8"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31</w:t>
            </w:r>
          </w:p>
        </w:tc>
        <w:tc>
          <w:tcPr>
            <w:tcW w:w="2063" w:type="dxa"/>
            <w:tcBorders>
              <w:top w:val="nil"/>
              <w:left w:val="nil"/>
              <w:bottom w:val="single" w:sz="4" w:space="0" w:color="auto"/>
              <w:right w:val="single" w:sz="4" w:space="0" w:color="auto"/>
            </w:tcBorders>
            <w:shd w:val="clear" w:color="auto" w:fill="auto"/>
            <w:noWrap/>
            <w:vAlign w:val="bottom"/>
            <w:hideMark/>
          </w:tcPr>
          <w:p w14:paraId="5ABCE163" w14:textId="2F741D68"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&lt;fc_ret_next_types&gt;</w:t>
            </w:r>
          </w:p>
        </w:tc>
        <w:tc>
          <w:tcPr>
            <w:tcW w:w="416" w:type="dxa"/>
            <w:tcBorders>
              <w:top w:val="nil"/>
              <w:left w:val="nil"/>
              <w:bottom w:val="single" w:sz="4" w:space="0" w:color="auto"/>
              <w:right w:val="single" w:sz="4" w:space="0" w:color="auto"/>
            </w:tcBorders>
            <w:shd w:val="clear" w:color="auto" w:fill="auto"/>
            <w:noWrap/>
            <w:vAlign w:val="bottom"/>
            <w:hideMark/>
          </w:tcPr>
          <w:p w14:paraId="1B1F88FB" w14:textId="4AA68785"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23D6BBE2" w14:textId="1D32DEE4"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&lt;prog&gt;</w:t>
            </w:r>
          </w:p>
        </w:tc>
      </w:tr>
      <w:tr w:rsidR="00BD120F" w:rsidRPr="00BD120F" w14:paraId="6A236721"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8AB17DE" w14:textId="117E413F"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32</w:t>
            </w:r>
          </w:p>
        </w:tc>
        <w:tc>
          <w:tcPr>
            <w:tcW w:w="2063" w:type="dxa"/>
            <w:tcBorders>
              <w:top w:val="nil"/>
              <w:left w:val="nil"/>
              <w:bottom w:val="single" w:sz="4" w:space="0" w:color="auto"/>
              <w:right w:val="single" w:sz="4" w:space="0" w:color="auto"/>
            </w:tcBorders>
            <w:shd w:val="clear" w:color="auto" w:fill="auto"/>
            <w:noWrap/>
            <w:vAlign w:val="bottom"/>
            <w:hideMark/>
          </w:tcPr>
          <w:p w14:paraId="76BF579E" w14:textId="2D8793DB"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&lt;fc_decl_ret&gt;</w:t>
            </w:r>
          </w:p>
        </w:tc>
        <w:tc>
          <w:tcPr>
            <w:tcW w:w="416" w:type="dxa"/>
            <w:tcBorders>
              <w:top w:val="nil"/>
              <w:left w:val="nil"/>
              <w:bottom w:val="single" w:sz="4" w:space="0" w:color="auto"/>
              <w:right w:val="single" w:sz="4" w:space="0" w:color="auto"/>
            </w:tcBorders>
            <w:shd w:val="clear" w:color="auto" w:fill="auto"/>
            <w:noWrap/>
            <w:vAlign w:val="bottom"/>
            <w:hideMark/>
          </w:tcPr>
          <w:p w14:paraId="25913C8A" w14:textId="41575B0B"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4FCC4296" w14:textId="47ABB26E"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&lt;prog&gt;</w:t>
            </w:r>
          </w:p>
        </w:tc>
      </w:tr>
      <w:tr w:rsidR="00BD120F" w:rsidRPr="00BD120F" w14:paraId="7C934798"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6B3859BE" w14:textId="26BE20BB"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33</w:t>
            </w:r>
          </w:p>
        </w:tc>
        <w:tc>
          <w:tcPr>
            <w:tcW w:w="2063" w:type="dxa"/>
            <w:tcBorders>
              <w:top w:val="nil"/>
              <w:left w:val="nil"/>
              <w:bottom w:val="single" w:sz="4" w:space="0" w:color="auto"/>
              <w:right w:val="single" w:sz="4" w:space="0" w:color="auto"/>
            </w:tcBorders>
            <w:shd w:val="clear" w:color="auto" w:fill="auto"/>
            <w:noWrap/>
            <w:vAlign w:val="bottom"/>
            <w:hideMark/>
          </w:tcPr>
          <w:p w14:paraId="6BD7B86B" w14:textId="31277612"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&lt;function_call&gt;</w:t>
            </w:r>
          </w:p>
        </w:tc>
        <w:tc>
          <w:tcPr>
            <w:tcW w:w="416" w:type="dxa"/>
            <w:tcBorders>
              <w:top w:val="nil"/>
              <w:left w:val="nil"/>
              <w:bottom w:val="single" w:sz="4" w:space="0" w:color="auto"/>
              <w:right w:val="single" w:sz="4" w:space="0" w:color="auto"/>
            </w:tcBorders>
            <w:shd w:val="clear" w:color="auto" w:fill="auto"/>
            <w:noWrap/>
            <w:vAlign w:val="bottom"/>
            <w:hideMark/>
          </w:tcPr>
          <w:p w14:paraId="4DCADE60" w14:textId="019A68D0"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7AC1EC4D" w14:textId="555E44D7"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id_f ( &lt;args_list&gt;</w:t>
            </w:r>
          </w:p>
        </w:tc>
      </w:tr>
      <w:tr w:rsidR="00BD120F" w:rsidRPr="00BD120F" w14:paraId="68F7EED3"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392E9BB7" w14:textId="0879DD9A"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34</w:t>
            </w:r>
          </w:p>
        </w:tc>
        <w:tc>
          <w:tcPr>
            <w:tcW w:w="2063" w:type="dxa"/>
            <w:tcBorders>
              <w:top w:val="nil"/>
              <w:left w:val="nil"/>
              <w:bottom w:val="single" w:sz="4" w:space="0" w:color="auto"/>
              <w:right w:val="single" w:sz="4" w:space="0" w:color="auto"/>
            </w:tcBorders>
            <w:shd w:val="clear" w:color="auto" w:fill="auto"/>
            <w:noWrap/>
            <w:vAlign w:val="bottom"/>
            <w:hideMark/>
          </w:tcPr>
          <w:p w14:paraId="4C187AF2" w14:textId="4B2CFD82"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&lt;args_list&gt;</w:t>
            </w:r>
          </w:p>
        </w:tc>
        <w:tc>
          <w:tcPr>
            <w:tcW w:w="416" w:type="dxa"/>
            <w:tcBorders>
              <w:top w:val="nil"/>
              <w:left w:val="nil"/>
              <w:bottom w:val="single" w:sz="4" w:space="0" w:color="auto"/>
              <w:right w:val="single" w:sz="4" w:space="0" w:color="auto"/>
            </w:tcBorders>
            <w:shd w:val="clear" w:color="auto" w:fill="auto"/>
            <w:noWrap/>
            <w:vAlign w:val="bottom"/>
            <w:hideMark/>
          </w:tcPr>
          <w:p w14:paraId="623169FB" w14:textId="41CFEC20"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1CBBBABF" w14:textId="4FB8ACF4"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r>
      <w:tr w:rsidR="00BD120F" w:rsidRPr="00BD120F" w14:paraId="5F43E428"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0A9212C3" w14:textId="17B52CBC"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35</w:t>
            </w:r>
          </w:p>
        </w:tc>
        <w:tc>
          <w:tcPr>
            <w:tcW w:w="2063" w:type="dxa"/>
            <w:tcBorders>
              <w:top w:val="nil"/>
              <w:left w:val="nil"/>
              <w:bottom w:val="single" w:sz="4" w:space="0" w:color="auto"/>
              <w:right w:val="single" w:sz="4" w:space="0" w:color="auto"/>
            </w:tcBorders>
            <w:shd w:val="clear" w:color="auto" w:fill="auto"/>
            <w:noWrap/>
            <w:vAlign w:val="bottom"/>
            <w:hideMark/>
          </w:tcPr>
          <w:p w14:paraId="20E66ADB" w14:textId="3D350877"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&lt;args_list&gt;</w:t>
            </w:r>
          </w:p>
        </w:tc>
        <w:tc>
          <w:tcPr>
            <w:tcW w:w="416" w:type="dxa"/>
            <w:tcBorders>
              <w:top w:val="nil"/>
              <w:left w:val="nil"/>
              <w:bottom w:val="single" w:sz="4" w:space="0" w:color="auto"/>
              <w:right w:val="single" w:sz="4" w:space="0" w:color="auto"/>
            </w:tcBorders>
            <w:shd w:val="clear" w:color="auto" w:fill="auto"/>
            <w:noWrap/>
            <w:vAlign w:val="bottom"/>
            <w:hideMark/>
          </w:tcPr>
          <w:p w14:paraId="429E06E2" w14:textId="2E253CF5"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437AF633" w14:textId="52563051"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&lt;first_arg&gt; &lt;next_args&gt;</w:t>
            </w:r>
          </w:p>
        </w:tc>
      </w:tr>
      <w:tr w:rsidR="00BD120F" w:rsidRPr="00BD120F" w14:paraId="74732E4C"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4A94C65F" w14:textId="3E5EEC30"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36</w:t>
            </w:r>
          </w:p>
        </w:tc>
        <w:tc>
          <w:tcPr>
            <w:tcW w:w="2063" w:type="dxa"/>
            <w:tcBorders>
              <w:top w:val="nil"/>
              <w:left w:val="nil"/>
              <w:bottom w:val="single" w:sz="4" w:space="0" w:color="auto"/>
              <w:right w:val="single" w:sz="4" w:space="0" w:color="auto"/>
            </w:tcBorders>
            <w:shd w:val="clear" w:color="auto" w:fill="auto"/>
            <w:noWrap/>
            <w:vAlign w:val="bottom"/>
            <w:hideMark/>
          </w:tcPr>
          <w:p w14:paraId="488AFD4F" w14:textId="0B7FC392"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&lt;first_arg&gt;</w:t>
            </w:r>
          </w:p>
        </w:tc>
        <w:tc>
          <w:tcPr>
            <w:tcW w:w="416" w:type="dxa"/>
            <w:tcBorders>
              <w:top w:val="nil"/>
              <w:left w:val="nil"/>
              <w:bottom w:val="single" w:sz="4" w:space="0" w:color="auto"/>
              <w:right w:val="single" w:sz="4" w:space="0" w:color="auto"/>
            </w:tcBorders>
            <w:shd w:val="clear" w:color="auto" w:fill="auto"/>
            <w:noWrap/>
            <w:vAlign w:val="bottom"/>
            <w:hideMark/>
          </w:tcPr>
          <w:p w14:paraId="17248E87" w14:textId="7331131E"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707C87D0" w14:textId="61E3500E"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&lt;value&gt;</w:t>
            </w:r>
          </w:p>
        </w:tc>
      </w:tr>
      <w:tr w:rsidR="00BD120F" w:rsidRPr="00BD120F" w14:paraId="64528744"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01C3FDA5" w14:textId="0630A2F8"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37</w:t>
            </w:r>
          </w:p>
        </w:tc>
        <w:tc>
          <w:tcPr>
            <w:tcW w:w="2063" w:type="dxa"/>
            <w:tcBorders>
              <w:top w:val="nil"/>
              <w:left w:val="nil"/>
              <w:bottom w:val="single" w:sz="4" w:space="0" w:color="auto"/>
              <w:right w:val="single" w:sz="4" w:space="0" w:color="auto"/>
            </w:tcBorders>
            <w:shd w:val="clear" w:color="auto" w:fill="auto"/>
            <w:noWrap/>
            <w:vAlign w:val="bottom"/>
            <w:hideMark/>
          </w:tcPr>
          <w:p w14:paraId="56E642EF" w14:textId="06DF764F"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&lt;next_args&gt;</w:t>
            </w:r>
          </w:p>
        </w:tc>
        <w:tc>
          <w:tcPr>
            <w:tcW w:w="416" w:type="dxa"/>
            <w:tcBorders>
              <w:top w:val="nil"/>
              <w:left w:val="nil"/>
              <w:bottom w:val="single" w:sz="4" w:space="0" w:color="auto"/>
              <w:right w:val="single" w:sz="4" w:space="0" w:color="auto"/>
            </w:tcBorders>
            <w:shd w:val="clear" w:color="auto" w:fill="auto"/>
            <w:noWrap/>
            <w:vAlign w:val="bottom"/>
            <w:hideMark/>
          </w:tcPr>
          <w:p w14:paraId="5AA2BA2B" w14:textId="7E6D9626"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2FCCF151" w14:textId="4D266D3C"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 &lt;value&gt; &lt;next_args&gt;</w:t>
            </w:r>
          </w:p>
        </w:tc>
      </w:tr>
      <w:tr w:rsidR="00BD120F" w:rsidRPr="00BD120F" w14:paraId="498D71B3"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4D1C298C" w14:textId="74C28D76"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37.1</w:t>
            </w:r>
          </w:p>
        </w:tc>
        <w:tc>
          <w:tcPr>
            <w:tcW w:w="2063" w:type="dxa"/>
            <w:tcBorders>
              <w:top w:val="nil"/>
              <w:left w:val="nil"/>
              <w:bottom w:val="single" w:sz="4" w:space="0" w:color="auto"/>
              <w:right w:val="single" w:sz="4" w:space="0" w:color="auto"/>
            </w:tcBorders>
            <w:shd w:val="clear" w:color="auto" w:fill="auto"/>
            <w:noWrap/>
            <w:vAlign w:val="bottom"/>
            <w:hideMark/>
          </w:tcPr>
          <w:p w14:paraId="4C72C4A3" w14:textId="03EC3905"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&lt;value&gt;</w:t>
            </w:r>
          </w:p>
        </w:tc>
        <w:tc>
          <w:tcPr>
            <w:tcW w:w="416" w:type="dxa"/>
            <w:tcBorders>
              <w:top w:val="nil"/>
              <w:left w:val="nil"/>
              <w:bottom w:val="single" w:sz="4" w:space="0" w:color="auto"/>
              <w:right w:val="single" w:sz="4" w:space="0" w:color="auto"/>
            </w:tcBorders>
            <w:shd w:val="clear" w:color="auto" w:fill="auto"/>
            <w:noWrap/>
            <w:vAlign w:val="bottom"/>
            <w:hideMark/>
          </w:tcPr>
          <w:p w14:paraId="69EE86D1" w14:textId="6D6FCFE0"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7EB6E573" w14:textId="4C9525EE"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id</w:t>
            </w:r>
          </w:p>
        </w:tc>
      </w:tr>
      <w:tr w:rsidR="00BD120F" w:rsidRPr="00BD120F" w14:paraId="7D585337"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24FC2DB" w14:textId="09C0C55F"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37.2</w:t>
            </w:r>
          </w:p>
        </w:tc>
        <w:tc>
          <w:tcPr>
            <w:tcW w:w="2063" w:type="dxa"/>
            <w:tcBorders>
              <w:top w:val="nil"/>
              <w:left w:val="nil"/>
              <w:bottom w:val="single" w:sz="4" w:space="0" w:color="auto"/>
              <w:right w:val="single" w:sz="4" w:space="0" w:color="auto"/>
            </w:tcBorders>
            <w:shd w:val="clear" w:color="auto" w:fill="auto"/>
            <w:noWrap/>
            <w:vAlign w:val="bottom"/>
            <w:hideMark/>
          </w:tcPr>
          <w:p w14:paraId="58F33BCD" w14:textId="6641929A"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&lt;value&gt;</w:t>
            </w:r>
          </w:p>
        </w:tc>
        <w:tc>
          <w:tcPr>
            <w:tcW w:w="416" w:type="dxa"/>
            <w:tcBorders>
              <w:top w:val="nil"/>
              <w:left w:val="nil"/>
              <w:bottom w:val="single" w:sz="4" w:space="0" w:color="auto"/>
              <w:right w:val="single" w:sz="4" w:space="0" w:color="auto"/>
            </w:tcBorders>
            <w:shd w:val="clear" w:color="auto" w:fill="auto"/>
            <w:noWrap/>
            <w:vAlign w:val="bottom"/>
            <w:hideMark/>
          </w:tcPr>
          <w:p w14:paraId="064A0510" w14:textId="6D4CA472"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60B0E544" w14:textId="2E4E65B3"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string_value</w:t>
            </w:r>
          </w:p>
        </w:tc>
      </w:tr>
      <w:tr w:rsidR="00BD120F" w:rsidRPr="00BD120F" w14:paraId="5C125F87"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407D6C4D" w14:textId="7021A324"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37.3</w:t>
            </w:r>
          </w:p>
        </w:tc>
        <w:tc>
          <w:tcPr>
            <w:tcW w:w="2063" w:type="dxa"/>
            <w:tcBorders>
              <w:top w:val="nil"/>
              <w:left w:val="nil"/>
              <w:bottom w:val="single" w:sz="4" w:space="0" w:color="auto"/>
              <w:right w:val="single" w:sz="4" w:space="0" w:color="auto"/>
            </w:tcBorders>
            <w:shd w:val="clear" w:color="auto" w:fill="auto"/>
            <w:noWrap/>
            <w:vAlign w:val="bottom"/>
            <w:hideMark/>
          </w:tcPr>
          <w:p w14:paraId="26B0A19D" w14:textId="270BB8C6"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&lt;value&gt;</w:t>
            </w:r>
          </w:p>
        </w:tc>
        <w:tc>
          <w:tcPr>
            <w:tcW w:w="416" w:type="dxa"/>
            <w:tcBorders>
              <w:top w:val="nil"/>
              <w:left w:val="nil"/>
              <w:bottom w:val="single" w:sz="4" w:space="0" w:color="auto"/>
              <w:right w:val="single" w:sz="4" w:space="0" w:color="auto"/>
            </w:tcBorders>
            <w:shd w:val="clear" w:color="auto" w:fill="auto"/>
            <w:noWrap/>
            <w:vAlign w:val="bottom"/>
            <w:hideMark/>
          </w:tcPr>
          <w:p w14:paraId="6134BD21" w14:textId="5AFF7E71"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3F488490" w14:textId="791946EA"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number_value</w:t>
            </w:r>
          </w:p>
        </w:tc>
      </w:tr>
      <w:tr w:rsidR="00BD120F" w:rsidRPr="00BD120F" w14:paraId="51FC5162"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47E7A85E" w14:textId="145DBA8A"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37.4</w:t>
            </w:r>
          </w:p>
        </w:tc>
        <w:tc>
          <w:tcPr>
            <w:tcW w:w="2063" w:type="dxa"/>
            <w:tcBorders>
              <w:top w:val="nil"/>
              <w:left w:val="nil"/>
              <w:bottom w:val="single" w:sz="4" w:space="0" w:color="auto"/>
              <w:right w:val="single" w:sz="4" w:space="0" w:color="auto"/>
            </w:tcBorders>
            <w:shd w:val="clear" w:color="auto" w:fill="auto"/>
            <w:noWrap/>
            <w:vAlign w:val="bottom"/>
            <w:hideMark/>
          </w:tcPr>
          <w:p w14:paraId="1D32EE53" w14:textId="60EC9555"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&lt;value&gt;</w:t>
            </w:r>
          </w:p>
        </w:tc>
        <w:tc>
          <w:tcPr>
            <w:tcW w:w="416" w:type="dxa"/>
            <w:tcBorders>
              <w:top w:val="nil"/>
              <w:left w:val="nil"/>
              <w:bottom w:val="single" w:sz="4" w:space="0" w:color="auto"/>
              <w:right w:val="single" w:sz="4" w:space="0" w:color="auto"/>
            </w:tcBorders>
            <w:shd w:val="clear" w:color="auto" w:fill="auto"/>
            <w:noWrap/>
            <w:vAlign w:val="bottom"/>
            <w:hideMark/>
          </w:tcPr>
          <w:p w14:paraId="45EDA744" w14:textId="324573CE"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4936AF9F" w14:textId="00EF76BC"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number_int_value</w:t>
            </w:r>
          </w:p>
        </w:tc>
      </w:tr>
      <w:tr w:rsidR="00BD120F" w:rsidRPr="00BD120F" w14:paraId="5F7B669E"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7CB08A6" w14:textId="17FA80BB"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37.5</w:t>
            </w:r>
          </w:p>
        </w:tc>
        <w:tc>
          <w:tcPr>
            <w:tcW w:w="2063" w:type="dxa"/>
            <w:tcBorders>
              <w:top w:val="nil"/>
              <w:left w:val="nil"/>
              <w:bottom w:val="single" w:sz="4" w:space="0" w:color="auto"/>
              <w:right w:val="single" w:sz="4" w:space="0" w:color="auto"/>
            </w:tcBorders>
            <w:shd w:val="clear" w:color="auto" w:fill="auto"/>
            <w:noWrap/>
            <w:vAlign w:val="bottom"/>
            <w:hideMark/>
          </w:tcPr>
          <w:p w14:paraId="23179F4C" w14:textId="487B0398"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&lt;value&gt;</w:t>
            </w:r>
          </w:p>
        </w:tc>
        <w:tc>
          <w:tcPr>
            <w:tcW w:w="416" w:type="dxa"/>
            <w:tcBorders>
              <w:top w:val="nil"/>
              <w:left w:val="nil"/>
              <w:bottom w:val="single" w:sz="4" w:space="0" w:color="auto"/>
              <w:right w:val="single" w:sz="4" w:space="0" w:color="auto"/>
            </w:tcBorders>
            <w:shd w:val="clear" w:color="auto" w:fill="auto"/>
            <w:noWrap/>
            <w:vAlign w:val="bottom"/>
            <w:hideMark/>
          </w:tcPr>
          <w:p w14:paraId="5C46FC07" w14:textId="35968FD2"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2A3F7515" w14:textId="7A7710C7"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nil</w:t>
            </w:r>
          </w:p>
        </w:tc>
      </w:tr>
      <w:tr w:rsidR="00BD120F" w:rsidRPr="00BD120F" w14:paraId="2CC9D961"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C1C99E3" w14:textId="51CCC36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38</w:t>
            </w:r>
          </w:p>
        </w:tc>
        <w:tc>
          <w:tcPr>
            <w:tcW w:w="2063" w:type="dxa"/>
            <w:tcBorders>
              <w:top w:val="nil"/>
              <w:left w:val="nil"/>
              <w:bottom w:val="single" w:sz="4" w:space="0" w:color="auto"/>
              <w:right w:val="single" w:sz="4" w:space="0" w:color="auto"/>
            </w:tcBorders>
            <w:shd w:val="clear" w:color="auto" w:fill="auto"/>
            <w:noWrap/>
            <w:vAlign w:val="bottom"/>
            <w:hideMark/>
          </w:tcPr>
          <w:p w14:paraId="10484ED1" w14:textId="0A4871A5"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&lt;next_args&gt;</w:t>
            </w:r>
          </w:p>
        </w:tc>
        <w:tc>
          <w:tcPr>
            <w:tcW w:w="416" w:type="dxa"/>
            <w:tcBorders>
              <w:top w:val="nil"/>
              <w:left w:val="nil"/>
              <w:bottom w:val="single" w:sz="4" w:space="0" w:color="auto"/>
              <w:right w:val="single" w:sz="4" w:space="0" w:color="auto"/>
            </w:tcBorders>
            <w:shd w:val="clear" w:color="auto" w:fill="auto"/>
            <w:noWrap/>
            <w:vAlign w:val="bottom"/>
            <w:hideMark/>
          </w:tcPr>
          <w:p w14:paraId="410467FD" w14:textId="613A232C"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61163A5D" w14:textId="38056435"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r>
      <w:tr w:rsidR="00BD120F" w:rsidRPr="00BD120F" w14:paraId="7C49F0EF"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6A51EAD" w14:textId="19122170"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39</w:t>
            </w:r>
          </w:p>
        </w:tc>
        <w:tc>
          <w:tcPr>
            <w:tcW w:w="2063" w:type="dxa"/>
            <w:tcBorders>
              <w:top w:val="nil"/>
              <w:left w:val="nil"/>
              <w:bottom w:val="single" w:sz="4" w:space="0" w:color="auto"/>
              <w:right w:val="single" w:sz="4" w:space="0" w:color="auto"/>
            </w:tcBorders>
            <w:shd w:val="clear" w:color="auto" w:fill="auto"/>
            <w:noWrap/>
            <w:vAlign w:val="bottom"/>
            <w:hideMark/>
          </w:tcPr>
          <w:p w14:paraId="1796B4C8" w14:textId="097607A5"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&lt;function_body&gt;</w:t>
            </w:r>
          </w:p>
        </w:tc>
        <w:tc>
          <w:tcPr>
            <w:tcW w:w="416" w:type="dxa"/>
            <w:tcBorders>
              <w:top w:val="nil"/>
              <w:left w:val="nil"/>
              <w:bottom w:val="single" w:sz="4" w:space="0" w:color="auto"/>
              <w:right w:val="single" w:sz="4" w:space="0" w:color="auto"/>
            </w:tcBorders>
            <w:shd w:val="clear" w:color="auto" w:fill="auto"/>
            <w:noWrap/>
            <w:vAlign w:val="bottom"/>
            <w:hideMark/>
          </w:tcPr>
          <w:p w14:paraId="0BA21FA5" w14:textId="4EEDDBB9"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65A4BF40" w14:textId="7B4A5B3A" w:rsidR="00BD120F" w:rsidRPr="00BD120F" w:rsidRDefault="00C211AF" w:rsidP="00BD120F">
            <w:pPr>
              <w:spacing w:after="0" w:line="240" w:lineRule="auto"/>
              <w:rPr>
                <w:rFonts w:ascii="Calibri" w:eastAsia="Times New Roman" w:hAnsi="Calibri" w:cs="Calibri"/>
                <w:color w:val="000000"/>
                <w:lang w:eastAsia="en-GB"/>
              </w:rPr>
            </w:pPr>
            <w:r w:rsidRPr="00C211AF">
              <w:rPr>
                <w:rFonts w:ascii="Calibri" w:eastAsia="Times New Roman" w:hAnsi="Calibri" w:cs="Calibri"/>
                <w:color w:val="000000"/>
                <w:lang w:eastAsia="en-GB"/>
              </w:rPr>
              <w:t>Ԑ</w:t>
            </w:r>
          </w:p>
        </w:tc>
      </w:tr>
      <w:tr w:rsidR="00BD120F" w:rsidRPr="00BD120F" w14:paraId="0934E13A"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3BACF63D" w14:textId="65F0F5B4"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40</w:t>
            </w:r>
          </w:p>
        </w:tc>
        <w:tc>
          <w:tcPr>
            <w:tcW w:w="2063" w:type="dxa"/>
            <w:tcBorders>
              <w:top w:val="nil"/>
              <w:left w:val="nil"/>
              <w:bottom w:val="single" w:sz="4" w:space="0" w:color="auto"/>
              <w:right w:val="single" w:sz="4" w:space="0" w:color="auto"/>
            </w:tcBorders>
            <w:shd w:val="clear" w:color="auto" w:fill="auto"/>
            <w:noWrap/>
            <w:vAlign w:val="bottom"/>
            <w:hideMark/>
          </w:tcPr>
          <w:p w14:paraId="756F4DE9" w14:textId="200F9DA5"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&lt;function_body&gt;</w:t>
            </w:r>
          </w:p>
        </w:tc>
        <w:tc>
          <w:tcPr>
            <w:tcW w:w="416" w:type="dxa"/>
            <w:tcBorders>
              <w:top w:val="nil"/>
              <w:left w:val="nil"/>
              <w:bottom w:val="single" w:sz="4" w:space="0" w:color="auto"/>
              <w:right w:val="single" w:sz="4" w:space="0" w:color="auto"/>
            </w:tcBorders>
            <w:shd w:val="clear" w:color="auto" w:fill="auto"/>
            <w:noWrap/>
            <w:vAlign w:val="bottom"/>
            <w:hideMark/>
          </w:tcPr>
          <w:p w14:paraId="4A0CD5FC" w14:textId="5F4D732B"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697A0594" w14:textId="1CA5AE4B"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&lt;return&gt;</w:t>
            </w:r>
          </w:p>
        </w:tc>
      </w:tr>
      <w:tr w:rsidR="00BD120F" w:rsidRPr="00BD120F" w14:paraId="4CA45EBE" w14:textId="77777777" w:rsidTr="004049B8">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4CB1151C" w14:textId="229EB207"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41</w:t>
            </w:r>
          </w:p>
        </w:tc>
        <w:tc>
          <w:tcPr>
            <w:tcW w:w="2063" w:type="dxa"/>
            <w:tcBorders>
              <w:top w:val="nil"/>
              <w:left w:val="nil"/>
              <w:bottom w:val="single" w:sz="4" w:space="0" w:color="auto"/>
              <w:right w:val="single" w:sz="4" w:space="0" w:color="auto"/>
            </w:tcBorders>
            <w:shd w:val="clear" w:color="auto" w:fill="auto"/>
            <w:noWrap/>
            <w:vAlign w:val="bottom"/>
            <w:hideMark/>
          </w:tcPr>
          <w:p w14:paraId="40839F00" w14:textId="21421FF6"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&lt;function_body&gt;</w:t>
            </w:r>
          </w:p>
        </w:tc>
        <w:tc>
          <w:tcPr>
            <w:tcW w:w="416" w:type="dxa"/>
            <w:tcBorders>
              <w:top w:val="nil"/>
              <w:left w:val="nil"/>
              <w:bottom w:val="single" w:sz="4" w:space="0" w:color="auto"/>
              <w:right w:val="single" w:sz="4" w:space="0" w:color="auto"/>
            </w:tcBorders>
            <w:shd w:val="clear" w:color="auto" w:fill="auto"/>
            <w:noWrap/>
            <w:vAlign w:val="bottom"/>
            <w:hideMark/>
          </w:tcPr>
          <w:p w14:paraId="147795F3" w14:textId="6AC58450"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4AC041AD" w14:textId="4AF14A0B"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local id : &lt;type&gt; &lt;assignment&gt;</w:t>
            </w:r>
          </w:p>
        </w:tc>
      </w:tr>
      <w:tr w:rsidR="00BD120F" w:rsidRPr="00BD120F" w14:paraId="52043F1E" w14:textId="77777777" w:rsidTr="004049B8">
        <w:trPr>
          <w:trHeight w:val="290"/>
        </w:trPr>
        <w:tc>
          <w:tcPr>
            <w:tcW w:w="6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D37125" w14:textId="4A6B1D5E"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lastRenderedPageBreak/>
              <w:t>42</w:t>
            </w:r>
          </w:p>
        </w:tc>
        <w:tc>
          <w:tcPr>
            <w:tcW w:w="2063" w:type="dxa"/>
            <w:tcBorders>
              <w:top w:val="single" w:sz="4" w:space="0" w:color="auto"/>
              <w:left w:val="nil"/>
              <w:bottom w:val="single" w:sz="4" w:space="0" w:color="auto"/>
              <w:right w:val="single" w:sz="4" w:space="0" w:color="auto"/>
            </w:tcBorders>
            <w:shd w:val="clear" w:color="auto" w:fill="auto"/>
            <w:noWrap/>
            <w:vAlign w:val="bottom"/>
            <w:hideMark/>
          </w:tcPr>
          <w:p w14:paraId="42A87547" w14:textId="18433BBB"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&lt;function_body&gt;</w:t>
            </w:r>
          </w:p>
        </w:tc>
        <w:tc>
          <w:tcPr>
            <w:tcW w:w="416" w:type="dxa"/>
            <w:tcBorders>
              <w:top w:val="single" w:sz="4" w:space="0" w:color="auto"/>
              <w:left w:val="nil"/>
              <w:bottom w:val="single" w:sz="4" w:space="0" w:color="auto"/>
              <w:right w:val="single" w:sz="4" w:space="0" w:color="auto"/>
            </w:tcBorders>
            <w:shd w:val="clear" w:color="auto" w:fill="auto"/>
            <w:noWrap/>
            <w:vAlign w:val="bottom"/>
            <w:hideMark/>
          </w:tcPr>
          <w:p w14:paraId="53A800A7" w14:textId="3D0E83C5"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single" w:sz="4" w:space="0" w:color="auto"/>
              <w:left w:val="nil"/>
              <w:bottom w:val="single" w:sz="4" w:space="0" w:color="auto"/>
              <w:right w:val="single" w:sz="4" w:space="0" w:color="auto"/>
            </w:tcBorders>
            <w:shd w:val="clear" w:color="auto" w:fill="auto"/>
            <w:noWrap/>
            <w:vAlign w:val="bottom"/>
            <w:hideMark/>
          </w:tcPr>
          <w:p w14:paraId="6F2DFB07" w14:textId="245B4C20"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&lt;function_call&gt; &lt;function_body&gt;</w:t>
            </w:r>
          </w:p>
        </w:tc>
      </w:tr>
      <w:tr w:rsidR="00BD120F" w:rsidRPr="00BD120F" w14:paraId="3BF34B9F"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07F63A3E" w14:textId="30B17EE0"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43</w:t>
            </w:r>
          </w:p>
        </w:tc>
        <w:tc>
          <w:tcPr>
            <w:tcW w:w="2063" w:type="dxa"/>
            <w:tcBorders>
              <w:top w:val="nil"/>
              <w:left w:val="nil"/>
              <w:bottom w:val="single" w:sz="4" w:space="0" w:color="auto"/>
              <w:right w:val="single" w:sz="4" w:space="0" w:color="auto"/>
            </w:tcBorders>
            <w:shd w:val="clear" w:color="auto" w:fill="auto"/>
            <w:noWrap/>
            <w:vAlign w:val="bottom"/>
            <w:hideMark/>
          </w:tcPr>
          <w:p w14:paraId="0C2515EC" w14:textId="260D9E77"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&lt;function_body&gt;</w:t>
            </w:r>
          </w:p>
        </w:tc>
        <w:tc>
          <w:tcPr>
            <w:tcW w:w="416" w:type="dxa"/>
            <w:tcBorders>
              <w:top w:val="nil"/>
              <w:left w:val="nil"/>
              <w:bottom w:val="single" w:sz="4" w:space="0" w:color="auto"/>
              <w:right w:val="single" w:sz="4" w:space="0" w:color="auto"/>
            </w:tcBorders>
            <w:shd w:val="clear" w:color="auto" w:fill="auto"/>
            <w:noWrap/>
            <w:vAlign w:val="bottom"/>
            <w:hideMark/>
          </w:tcPr>
          <w:p w14:paraId="05C6B775" w14:textId="509AC6D6"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3378CA3D" w14:textId="6C96FFF9"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&lt;ids&gt; &lt;expressions&gt;</w:t>
            </w:r>
          </w:p>
        </w:tc>
      </w:tr>
      <w:tr w:rsidR="00BD120F" w:rsidRPr="00BD120F" w14:paraId="59CB2858"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7FA8D4D8" w14:textId="6E025B79"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44</w:t>
            </w:r>
          </w:p>
        </w:tc>
        <w:tc>
          <w:tcPr>
            <w:tcW w:w="2063" w:type="dxa"/>
            <w:tcBorders>
              <w:top w:val="nil"/>
              <w:left w:val="nil"/>
              <w:bottom w:val="single" w:sz="4" w:space="0" w:color="auto"/>
              <w:right w:val="single" w:sz="4" w:space="0" w:color="auto"/>
            </w:tcBorders>
            <w:shd w:val="clear" w:color="auto" w:fill="auto"/>
            <w:noWrap/>
            <w:vAlign w:val="bottom"/>
            <w:hideMark/>
          </w:tcPr>
          <w:p w14:paraId="0AFA6A9E" w14:textId="1385A587"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&lt;function_body&gt;</w:t>
            </w:r>
          </w:p>
        </w:tc>
        <w:tc>
          <w:tcPr>
            <w:tcW w:w="416" w:type="dxa"/>
            <w:tcBorders>
              <w:top w:val="nil"/>
              <w:left w:val="nil"/>
              <w:bottom w:val="single" w:sz="4" w:space="0" w:color="auto"/>
              <w:right w:val="single" w:sz="4" w:space="0" w:color="auto"/>
            </w:tcBorders>
            <w:shd w:val="clear" w:color="auto" w:fill="auto"/>
            <w:noWrap/>
            <w:vAlign w:val="bottom"/>
            <w:hideMark/>
          </w:tcPr>
          <w:p w14:paraId="43D8E486" w14:textId="74FC6E09"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72C3BA33" w14:textId="5792421F"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&lt;while&gt;</w:t>
            </w:r>
          </w:p>
        </w:tc>
      </w:tr>
      <w:tr w:rsidR="00BD120F" w:rsidRPr="00BD120F" w14:paraId="22B79D76"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61D78E82" w14:textId="03824FDF"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45</w:t>
            </w:r>
          </w:p>
        </w:tc>
        <w:tc>
          <w:tcPr>
            <w:tcW w:w="2063" w:type="dxa"/>
            <w:tcBorders>
              <w:top w:val="nil"/>
              <w:left w:val="nil"/>
              <w:bottom w:val="single" w:sz="4" w:space="0" w:color="auto"/>
              <w:right w:val="single" w:sz="4" w:space="0" w:color="auto"/>
            </w:tcBorders>
            <w:shd w:val="clear" w:color="auto" w:fill="auto"/>
            <w:noWrap/>
            <w:vAlign w:val="bottom"/>
            <w:hideMark/>
          </w:tcPr>
          <w:p w14:paraId="25830990" w14:textId="3A8FD33A"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&lt;function_body&gt;</w:t>
            </w:r>
          </w:p>
        </w:tc>
        <w:tc>
          <w:tcPr>
            <w:tcW w:w="416" w:type="dxa"/>
            <w:tcBorders>
              <w:top w:val="nil"/>
              <w:left w:val="nil"/>
              <w:bottom w:val="single" w:sz="4" w:space="0" w:color="auto"/>
              <w:right w:val="single" w:sz="4" w:space="0" w:color="auto"/>
            </w:tcBorders>
            <w:shd w:val="clear" w:color="auto" w:fill="auto"/>
            <w:noWrap/>
            <w:vAlign w:val="bottom"/>
            <w:hideMark/>
          </w:tcPr>
          <w:p w14:paraId="2F12A837" w14:textId="3CE495CA"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79CC03B8" w14:textId="1B7D8BC5"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&lt;if&gt;</w:t>
            </w:r>
          </w:p>
        </w:tc>
      </w:tr>
      <w:tr w:rsidR="00BD120F" w:rsidRPr="00BD120F" w14:paraId="6281D4ED"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792075D4" w14:textId="3C7BBC96"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46</w:t>
            </w:r>
          </w:p>
        </w:tc>
        <w:tc>
          <w:tcPr>
            <w:tcW w:w="2063" w:type="dxa"/>
            <w:tcBorders>
              <w:top w:val="nil"/>
              <w:left w:val="nil"/>
              <w:bottom w:val="single" w:sz="4" w:space="0" w:color="auto"/>
              <w:right w:val="single" w:sz="4" w:space="0" w:color="auto"/>
            </w:tcBorders>
            <w:shd w:val="clear" w:color="auto" w:fill="auto"/>
            <w:noWrap/>
            <w:vAlign w:val="bottom"/>
            <w:hideMark/>
          </w:tcPr>
          <w:p w14:paraId="6D554E88" w14:textId="4DCD2BE8"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&lt;ids&gt;</w:t>
            </w:r>
          </w:p>
        </w:tc>
        <w:tc>
          <w:tcPr>
            <w:tcW w:w="416" w:type="dxa"/>
            <w:tcBorders>
              <w:top w:val="nil"/>
              <w:left w:val="nil"/>
              <w:bottom w:val="single" w:sz="4" w:space="0" w:color="auto"/>
              <w:right w:val="single" w:sz="4" w:space="0" w:color="auto"/>
            </w:tcBorders>
            <w:shd w:val="clear" w:color="auto" w:fill="auto"/>
            <w:noWrap/>
            <w:vAlign w:val="bottom"/>
            <w:hideMark/>
          </w:tcPr>
          <w:p w14:paraId="7CB2B5CF" w14:textId="32CF871B"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6EF5B085" w14:textId="4339CC23"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id &lt;next_id&gt;</w:t>
            </w:r>
          </w:p>
        </w:tc>
      </w:tr>
      <w:tr w:rsidR="00BD120F" w:rsidRPr="00BD120F" w14:paraId="45E6057A"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29D2769E" w14:textId="484D7CBE"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47</w:t>
            </w:r>
          </w:p>
        </w:tc>
        <w:tc>
          <w:tcPr>
            <w:tcW w:w="2063" w:type="dxa"/>
            <w:tcBorders>
              <w:top w:val="nil"/>
              <w:left w:val="nil"/>
              <w:bottom w:val="single" w:sz="4" w:space="0" w:color="auto"/>
              <w:right w:val="single" w:sz="4" w:space="0" w:color="auto"/>
            </w:tcBorders>
            <w:shd w:val="clear" w:color="auto" w:fill="auto"/>
            <w:noWrap/>
            <w:vAlign w:val="bottom"/>
            <w:hideMark/>
          </w:tcPr>
          <w:p w14:paraId="0A1D622B" w14:textId="16357330"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&lt;next_id&gt;</w:t>
            </w:r>
          </w:p>
        </w:tc>
        <w:tc>
          <w:tcPr>
            <w:tcW w:w="416" w:type="dxa"/>
            <w:tcBorders>
              <w:top w:val="nil"/>
              <w:left w:val="nil"/>
              <w:bottom w:val="single" w:sz="4" w:space="0" w:color="auto"/>
              <w:right w:val="single" w:sz="4" w:space="0" w:color="auto"/>
            </w:tcBorders>
            <w:shd w:val="clear" w:color="auto" w:fill="auto"/>
            <w:noWrap/>
            <w:vAlign w:val="bottom"/>
            <w:hideMark/>
          </w:tcPr>
          <w:p w14:paraId="244BCC23" w14:textId="19A6F018"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0AE31D41" w14:textId="50B802BF"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 id &lt;next_id&gt;</w:t>
            </w:r>
          </w:p>
        </w:tc>
      </w:tr>
      <w:tr w:rsidR="00BD120F" w:rsidRPr="00BD120F" w14:paraId="46471A14"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246D025F" w14:textId="59EA7FEA"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48</w:t>
            </w:r>
          </w:p>
        </w:tc>
        <w:tc>
          <w:tcPr>
            <w:tcW w:w="2063" w:type="dxa"/>
            <w:tcBorders>
              <w:top w:val="nil"/>
              <w:left w:val="nil"/>
              <w:bottom w:val="single" w:sz="4" w:space="0" w:color="auto"/>
              <w:right w:val="single" w:sz="4" w:space="0" w:color="auto"/>
            </w:tcBorders>
            <w:shd w:val="clear" w:color="auto" w:fill="auto"/>
            <w:noWrap/>
            <w:vAlign w:val="bottom"/>
            <w:hideMark/>
          </w:tcPr>
          <w:p w14:paraId="0500C351" w14:textId="112F5B25"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&lt;next_id&gt;</w:t>
            </w:r>
          </w:p>
        </w:tc>
        <w:tc>
          <w:tcPr>
            <w:tcW w:w="416" w:type="dxa"/>
            <w:tcBorders>
              <w:top w:val="nil"/>
              <w:left w:val="nil"/>
              <w:bottom w:val="single" w:sz="4" w:space="0" w:color="auto"/>
              <w:right w:val="single" w:sz="4" w:space="0" w:color="auto"/>
            </w:tcBorders>
            <w:shd w:val="clear" w:color="auto" w:fill="auto"/>
            <w:noWrap/>
            <w:vAlign w:val="bottom"/>
            <w:hideMark/>
          </w:tcPr>
          <w:p w14:paraId="0951B4E0" w14:textId="0327D698"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1E949C91" w14:textId="47D09D52"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 xml:space="preserve">= </w:t>
            </w:r>
          </w:p>
        </w:tc>
      </w:tr>
      <w:tr w:rsidR="00BD120F" w:rsidRPr="00BD120F" w14:paraId="097F8C35"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30C03BF8" w14:textId="3A68F46D"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49</w:t>
            </w:r>
          </w:p>
        </w:tc>
        <w:tc>
          <w:tcPr>
            <w:tcW w:w="2063" w:type="dxa"/>
            <w:tcBorders>
              <w:top w:val="nil"/>
              <w:left w:val="nil"/>
              <w:bottom w:val="single" w:sz="4" w:space="0" w:color="auto"/>
              <w:right w:val="single" w:sz="4" w:space="0" w:color="auto"/>
            </w:tcBorders>
            <w:shd w:val="clear" w:color="auto" w:fill="auto"/>
            <w:noWrap/>
            <w:vAlign w:val="bottom"/>
            <w:hideMark/>
          </w:tcPr>
          <w:p w14:paraId="59C9769A" w14:textId="2C013B19" w:rsidR="00BD120F" w:rsidRPr="00BD120F" w:rsidRDefault="00BD120F"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&lt;expressions&gt;</w:t>
            </w:r>
          </w:p>
        </w:tc>
        <w:tc>
          <w:tcPr>
            <w:tcW w:w="416" w:type="dxa"/>
            <w:tcBorders>
              <w:top w:val="nil"/>
              <w:left w:val="nil"/>
              <w:bottom w:val="single" w:sz="4" w:space="0" w:color="auto"/>
              <w:right w:val="single" w:sz="4" w:space="0" w:color="auto"/>
            </w:tcBorders>
            <w:shd w:val="clear" w:color="auto" w:fill="auto"/>
            <w:noWrap/>
            <w:vAlign w:val="bottom"/>
            <w:hideMark/>
          </w:tcPr>
          <w:p w14:paraId="20D7E629" w14:textId="5DA78470" w:rsidR="00BD120F" w:rsidRPr="00BD120F" w:rsidRDefault="00BD120F"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15A5822C" w14:textId="0B58F150" w:rsidR="00BD120F" w:rsidRPr="00BD120F" w:rsidRDefault="00BD120F"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&lt;exp_first&gt; &lt;next_expr&gt;</w:t>
            </w:r>
          </w:p>
        </w:tc>
      </w:tr>
      <w:tr w:rsidR="00E72D2B" w:rsidRPr="00BD120F" w14:paraId="5CDB1AB7"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7D3285E5" w14:textId="7B67EF84"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51</w:t>
            </w:r>
          </w:p>
        </w:tc>
        <w:tc>
          <w:tcPr>
            <w:tcW w:w="2063" w:type="dxa"/>
            <w:tcBorders>
              <w:top w:val="nil"/>
              <w:left w:val="nil"/>
              <w:bottom w:val="single" w:sz="4" w:space="0" w:color="auto"/>
              <w:right w:val="single" w:sz="4" w:space="0" w:color="auto"/>
            </w:tcBorders>
            <w:shd w:val="clear" w:color="auto" w:fill="auto"/>
            <w:noWrap/>
            <w:vAlign w:val="bottom"/>
            <w:hideMark/>
          </w:tcPr>
          <w:p w14:paraId="1647AEAF" w14:textId="41FE9EA1"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&lt;exp_first&gt;</w:t>
            </w:r>
          </w:p>
        </w:tc>
        <w:tc>
          <w:tcPr>
            <w:tcW w:w="416" w:type="dxa"/>
            <w:tcBorders>
              <w:top w:val="nil"/>
              <w:left w:val="nil"/>
              <w:bottom w:val="single" w:sz="4" w:space="0" w:color="auto"/>
              <w:right w:val="single" w:sz="4" w:space="0" w:color="auto"/>
            </w:tcBorders>
            <w:shd w:val="clear" w:color="auto" w:fill="auto"/>
            <w:noWrap/>
            <w:vAlign w:val="bottom"/>
            <w:hideMark/>
          </w:tcPr>
          <w:p w14:paraId="5705393A" w14:textId="22BB621C"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7E71551C" w14:textId="322776C6"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&lt;expression&gt;</w:t>
            </w:r>
          </w:p>
        </w:tc>
      </w:tr>
      <w:tr w:rsidR="00E72D2B" w:rsidRPr="00BD120F" w14:paraId="7F6DD93A"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5C9CCEF2" w14:textId="52891B5F"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52</w:t>
            </w:r>
          </w:p>
        </w:tc>
        <w:tc>
          <w:tcPr>
            <w:tcW w:w="2063" w:type="dxa"/>
            <w:tcBorders>
              <w:top w:val="nil"/>
              <w:left w:val="nil"/>
              <w:bottom w:val="single" w:sz="4" w:space="0" w:color="auto"/>
              <w:right w:val="single" w:sz="4" w:space="0" w:color="auto"/>
            </w:tcBorders>
            <w:shd w:val="clear" w:color="auto" w:fill="auto"/>
            <w:noWrap/>
            <w:vAlign w:val="bottom"/>
            <w:hideMark/>
          </w:tcPr>
          <w:p w14:paraId="06BC0C69" w14:textId="278ABFAF"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&lt;next_expr&gt;</w:t>
            </w:r>
          </w:p>
        </w:tc>
        <w:tc>
          <w:tcPr>
            <w:tcW w:w="416" w:type="dxa"/>
            <w:tcBorders>
              <w:top w:val="nil"/>
              <w:left w:val="nil"/>
              <w:bottom w:val="single" w:sz="4" w:space="0" w:color="auto"/>
              <w:right w:val="single" w:sz="4" w:space="0" w:color="auto"/>
            </w:tcBorders>
            <w:shd w:val="clear" w:color="auto" w:fill="auto"/>
            <w:noWrap/>
            <w:vAlign w:val="bottom"/>
            <w:hideMark/>
          </w:tcPr>
          <w:p w14:paraId="7734BA3C" w14:textId="3F30A7E8"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3CD98270" w14:textId="2E83B99B"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 &lt;expression&gt; &lt;next_expr&gt;</w:t>
            </w:r>
          </w:p>
        </w:tc>
      </w:tr>
      <w:tr w:rsidR="00E72D2B" w:rsidRPr="00BD120F" w14:paraId="43CB6282"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34337E68" w14:textId="1E7784DC"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53</w:t>
            </w:r>
          </w:p>
        </w:tc>
        <w:tc>
          <w:tcPr>
            <w:tcW w:w="2063" w:type="dxa"/>
            <w:tcBorders>
              <w:top w:val="nil"/>
              <w:left w:val="nil"/>
              <w:bottom w:val="single" w:sz="4" w:space="0" w:color="auto"/>
              <w:right w:val="single" w:sz="4" w:space="0" w:color="auto"/>
            </w:tcBorders>
            <w:shd w:val="clear" w:color="auto" w:fill="auto"/>
            <w:noWrap/>
            <w:vAlign w:val="bottom"/>
            <w:hideMark/>
          </w:tcPr>
          <w:p w14:paraId="36852AD5" w14:textId="66431F05"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&lt;next_expr&gt;</w:t>
            </w:r>
          </w:p>
        </w:tc>
        <w:tc>
          <w:tcPr>
            <w:tcW w:w="416" w:type="dxa"/>
            <w:tcBorders>
              <w:top w:val="nil"/>
              <w:left w:val="nil"/>
              <w:bottom w:val="single" w:sz="4" w:space="0" w:color="auto"/>
              <w:right w:val="single" w:sz="4" w:space="0" w:color="auto"/>
            </w:tcBorders>
            <w:shd w:val="clear" w:color="auto" w:fill="auto"/>
            <w:noWrap/>
            <w:vAlign w:val="bottom"/>
            <w:hideMark/>
          </w:tcPr>
          <w:p w14:paraId="2DC8F90F" w14:textId="6DBEE690"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12077976" w14:textId="4AC3D172"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&lt;function_body&gt;</w:t>
            </w:r>
          </w:p>
        </w:tc>
      </w:tr>
      <w:tr w:rsidR="00E72D2B" w:rsidRPr="00BD120F" w14:paraId="2AA23651"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6C8EE95E" w14:textId="19C7636F"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54</w:t>
            </w:r>
          </w:p>
        </w:tc>
        <w:tc>
          <w:tcPr>
            <w:tcW w:w="2063" w:type="dxa"/>
            <w:tcBorders>
              <w:top w:val="nil"/>
              <w:left w:val="nil"/>
              <w:bottom w:val="single" w:sz="4" w:space="0" w:color="auto"/>
              <w:right w:val="single" w:sz="4" w:space="0" w:color="auto"/>
            </w:tcBorders>
            <w:shd w:val="clear" w:color="auto" w:fill="auto"/>
            <w:noWrap/>
            <w:vAlign w:val="bottom"/>
            <w:hideMark/>
          </w:tcPr>
          <w:p w14:paraId="419BBAAD" w14:textId="226D9419"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&lt;expression&gt;</w:t>
            </w:r>
          </w:p>
        </w:tc>
        <w:tc>
          <w:tcPr>
            <w:tcW w:w="416" w:type="dxa"/>
            <w:tcBorders>
              <w:top w:val="nil"/>
              <w:left w:val="nil"/>
              <w:bottom w:val="single" w:sz="4" w:space="0" w:color="auto"/>
              <w:right w:val="single" w:sz="4" w:space="0" w:color="auto"/>
            </w:tcBorders>
            <w:shd w:val="clear" w:color="auto" w:fill="auto"/>
            <w:noWrap/>
            <w:vAlign w:val="bottom"/>
            <w:hideMark/>
          </w:tcPr>
          <w:p w14:paraId="0E555EAF" w14:textId="3DB92213"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7C1E1F43" w14:textId="475CBF95"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&lt;exp&gt;</w:t>
            </w:r>
          </w:p>
        </w:tc>
      </w:tr>
      <w:tr w:rsidR="00E72D2B" w:rsidRPr="00BD120F" w14:paraId="60D5A50F"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2C0A8756" w14:textId="31F23D78"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55</w:t>
            </w:r>
          </w:p>
        </w:tc>
        <w:tc>
          <w:tcPr>
            <w:tcW w:w="2063" w:type="dxa"/>
            <w:tcBorders>
              <w:top w:val="nil"/>
              <w:left w:val="nil"/>
              <w:bottom w:val="single" w:sz="4" w:space="0" w:color="auto"/>
              <w:right w:val="single" w:sz="4" w:space="0" w:color="auto"/>
            </w:tcBorders>
            <w:shd w:val="clear" w:color="auto" w:fill="auto"/>
            <w:noWrap/>
            <w:vAlign w:val="bottom"/>
            <w:hideMark/>
          </w:tcPr>
          <w:p w14:paraId="2AF6B3C7" w14:textId="1669A532"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&lt;exp&gt;</w:t>
            </w:r>
          </w:p>
        </w:tc>
        <w:tc>
          <w:tcPr>
            <w:tcW w:w="416" w:type="dxa"/>
            <w:tcBorders>
              <w:top w:val="nil"/>
              <w:left w:val="nil"/>
              <w:bottom w:val="single" w:sz="4" w:space="0" w:color="auto"/>
              <w:right w:val="single" w:sz="4" w:space="0" w:color="auto"/>
            </w:tcBorders>
            <w:shd w:val="clear" w:color="auto" w:fill="auto"/>
            <w:noWrap/>
            <w:vAlign w:val="bottom"/>
            <w:hideMark/>
          </w:tcPr>
          <w:p w14:paraId="555BA259" w14:textId="22C1480C"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37700DFE" w14:textId="4BE97AC2"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call precedenční analýza</w:t>
            </w:r>
          </w:p>
        </w:tc>
      </w:tr>
      <w:tr w:rsidR="00E72D2B" w:rsidRPr="00BD120F" w14:paraId="6A4C784F"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7F2A1DD7" w14:textId="2FD01158"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56</w:t>
            </w:r>
          </w:p>
        </w:tc>
        <w:tc>
          <w:tcPr>
            <w:tcW w:w="2063" w:type="dxa"/>
            <w:tcBorders>
              <w:top w:val="nil"/>
              <w:left w:val="nil"/>
              <w:bottom w:val="single" w:sz="4" w:space="0" w:color="auto"/>
              <w:right w:val="single" w:sz="4" w:space="0" w:color="auto"/>
            </w:tcBorders>
            <w:shd w:val="clear" w:color="auto" w:fill="auto"/>
            <w:noWrap/>
            <w:vAlign w:val="bottom"/>
            <w:hideMark/>
          </w:tcPr>
          <w:p w14:paraId="0DC7C8CE" w14:textId="23CDD84F"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&lt;expression&gt;</w:t>
            </w:r>
          </w:p>
        </w:tc>
        <w:tc>
          <w:tcPr>
            <w:tcW w:w="416" w:type="dxa"/>
            <w:tcBorders>
              <w:top w:val="nil"/>
              <w:left w:val="nil"/>
              <w:bottom w:val="single" w:sz="4" w:space="0" w:color="auto"/>
              <w:right w:val="single" w:sz="4" w:space="0" w:color="auto"/>
            </w:tcBorders>
            <w:shd w:val="clear" w:color="auto" w:fill="auto"/>
            <w:noWrap/>
            <w:vAlign w:val="bottom"/>
            <w:hideMark/>
          </w:tcPr>
          <w:p w14:paraId="446F3883" w14:textId="56FD2E16"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79D7E3D6" w14:textId="5E0B1A46"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&lt;function_call&gt;</w:t>
            </w:r>
          </w:p>
        </w:tc>
      </w:tr>
      <w:tr w:rsidR="00E72D2B" w:rsidRPr="00BD120F" w14:paraId="3F374755"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2B05A60" w14:textId="5D057874"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57</w:t>
            </w:r>
          </w:p>
        </w:tc>
        <w:tc>
          <w:tcPr>
            <w:tcW w:w="2063" w:type="dxa"/>
            <w:tcBorders>
              <w:top w:val="nil"/>
              <w:left w:val="nil"/>
              <w:bottom w:val="single" w:sz="4" w:space="0" w:color="auto"/>
              <w:right w:val="single" w:sz="4" w:space="0" w:color="auto"/>
            </w:tcBorders>
            <w:shd w:val="clear" w:color="auto" w:fill="auto"/>
            <w:noWrap/>
            <w:vAlign w:val="bottom"/>
            <w:hideMark/>
          </w:tcPr>
          <w:p w14:paraId="1287C907" w14:textId="110BE53B"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&lt;assignment&gt;</w:t>
            </w:r>
          </w:p>
        </w:tc>
        <w:tc>
          <w:tcPr>
            <w:tcW w:w="416" w:type="dxa"/>
            <w:tcBorders>
              <w:top w:val="nil"/>
              <w:left w:val="nil"/>
              <w:bottom w:val="single" w:sz="4" w:space="0" w:color="auto"/>
              <w:right w:val="single" w:sz="4" w:space="0" w:color="auto"/>
            </w:tcBorders>
            <w:shd w:val="clear" w:color="auto" w:fill="auto"/>
            <w:noWrap/>
            <w:vAlign w:val="bottom"/>
            <w:hideMark/>
          </w:tcPr>
          <w:p w14:paraId="7E37D533" w14:textId="2D5643BE"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3EFB068E" w14:textId="613ACD32"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 &lt;expression&gt;</w:t>
            </w:r>
          </w:p>
        </w:tc>
      </w:tr>
      <w:tr w:rsidR="00E72D2B" w:rsidRPr="00BD120F" w14:paraId="1FD64F19"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46B8683D" w14:textId="2D240116"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58</w:t>
            </w:r>
          </w:p>
        </w:tc>
        <w:tc>
          <w:tcPr>
            <w:tcW w:w="2063" w:type="dxa"/>
            <w:tcBorders>
              <w:top w:val="nil"/>
              <w:left w:val="nil"/>
              <w:bottom w:val="single" w:sz="4" w:space="0" w:color="auto"/>
              <w:right w:val="single" w:sz="4" w:space="0" w:color="auto"/>
            </w:tcBorders>
            <w:shd w:val="clear" w:color="auto" w:fill="auto"/>
            <w:noWrap/>
            <w:vAlign w:val="bottom"/>
            <w:hideMark/>
          </w:tcPr>
          <w:p w14:paraId="2B83B644" w14:textId="158230FE"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&lt;assignment&gt;</w:t>
            </w:r>
          </w:p>
        </w:tc>
        <w:tc>
          <w:tcPr>
            <w:tcW w:w="416" w:type="dxa"/>
            <w:tcBorders>
              <w:top w:val="nil"/>
              <w:left w:val="nil"/>
              <w:bottom w:val="single" w:sz="4" w:space="0" w:color="auto"/>
              <w:right w:val="single" w:sz="4" w:space="0" w:color="auto"/>
            </w:tcBorders>
            <w:shd w:val="clear" w:color="auto" w:fill="auto"/>
            <w:noWrap/>
            <w:vAlign w:val="bottom"/>
            <w:hideMark/>
          </w:tcPr>
          <w:p w14:paraId="76F41AD4" w14:textId="56DAD6EB"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0DB625D7" w14:textId="0E3C6A1D"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&lt;function_body&gt;</w:t>
            </w:r>
          </w:p>
        </w:tc>
      </w:tr>
      <w:tr w:rsidR="00E72D2B" w:rsidRPr="00BD120F" w14:paraId="0B7275AE"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7BA52913" w14:textId="577E0654"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59</w:t>
            </w:r>
          </w:p>
        </w:tc>
        <w:tc>
          <w:tcPr>
            <w:tcW w:w="2063" w:type="dxa"/>
            <w:tcBorders>
              <w:top w:val="nil"/>
              <w:left w:val="nil"/>
              <w:bottom w:val="single" w:sz="4" w:space="0" w:color="auto"/>
              <w:right w:val="single" w:sz="4" w:space="0" w:color="auto"/>
            </w:tcBorders>
            <w:shd w:val="clear" w:color="auto" w:fill="auto"/>
            <w:noWrap/>
            <w:vAlign w:val="bottom"/>
            <w:hideMark/>
          </w:tcPr>
          <w:p w14:paraId="0A25CA8C" w14:textId="706FD9B1"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&lt;return&gt;</w:t>
            </w:r>
          </w:p>
        </w:tc>
        <w:tc>
          <w:tcPr>
            <w:tcW w:w="416" w:type="dxa"/>
            <w:tcBorders>
              <w:top w:val="nil"/>
              <w:left w:val="nil"/>
              <w:bottom w:val="single" w:sz="4" w:space="0" w:color="auto"/>
              <w:right w:val="single" w:sz="4" w:space="0" w:color="auto"/>
            </w:tcBorders>
            <w:shd w:val="clear" w:color="auto" w:fill="auto"/>
            <w:noWrap/>
            <w:vAlign w:val="bottom"/>
            <w:hideMark/>
          </w:tcPr>
          <w:p w14:paraId="66D80E16" w14:textId="1923ED14"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09A148CC" w14:textId="5AECE464"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return &lt;list&gt;</w:t>
            </w:r>
          </w:p>
        </w:tc>
      </w:tr>
      <w:tr w:rsidR="00E72D2B" w:rsidRPr="00BD120F" w14:paraId="1BDDCAC5"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41195732" w14:textId="7DA27E9F"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60</w:t>
            </w:r>
          </w:p>
        </w:tc>
        <w:tc>
          <w:tcPr>
            <w:tcW w:w="2063" w:type="dxa"/>
            <w:tcBorders>
              <w:top w:val="nil"/>
              <w:left w:val="nil"/>
              <w:bottom w:val="single" w:sz="4" w:space="0" w:color="auto"/>
              <w:right w:val="single" w:sz="4" w:space="0" w:color="auto"/>
            </w:tcBorders>
            <w:shd w:val="clear" w:color="auto" w:fill="auto"/>
            <w:noWrap/>
            <w:vAlign w:val="bottom"/>
            <w:hideMark/>
          </w:tcPr>
          <w:p w14:paraId="043301D8" w14:textId="0BBED312"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&lt;list&gt;</w:t>
            </w:r>
          </w:p>
        </w:tc>
        <w:tc>
          <w:tcPr>
            <w:tcW w:w="416" w:type="dxa"/>
            <w:tcBorders>
              <w:top w:val="nil"/>
              <w:left w:val="nil"/>
              <w:bottom w:val="single" w:sz="4" w:space="0" w:color="auto"/>
              <w:right w:val="single" w:sz="4" w:space="0" w:color="auto"/>
            </w:tcBorders>
            <w:shd w:val="clear" w:color="auto" w:fill="auto"/>
            <w:noWrap/>
            <w:vAlign w:val="bottom"/>
            <w:hideMark/>
          </w:tcPr>
          <w:p w14:paraId="33DA656E" w14:textId="417537D7"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5C71FC02" w14:textId="217A5FF1"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 xml:space="preserve">&lt;expressions&gt; </w:t>
            </w:r>
          </w:p>
        </w:tc>
      </w:tr>
      <w:tr w:rsidR="00E72D2B" w:rsidRPr="00BD120F" w14:paraId="01512C07"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26B8AC94" w14:textId="4245C5D2"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61</w:t>
            </w:r>
          </w:p>
        </w:tc>
        <w:tc>
          <w:tcPr>
            <w:tcW w:w="2063" w:type="dxa"/>
            <w:tcBorders>
              <w:top w:val="nil"/>
              <w:left w:val="nil"/>
              <w:bottom w:val="single" w:sz="4" w:space="0" w:color="auto"/>
              <w:right w:val="single" w:sz="4" w:space="0" w:color="auto"/>
            </w:tcBorders>
            <w:shd w:val="clear" w:color="auto" w:fill="auto"/>
            <w:noWrap/>
            <w:vAlign w:val="bottom"/>
            <w:hideMark/>
          </w:tcPr>
          <w:p w14:paraId="15C16869" w14:textId="138D864D"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&lt;list&gt;</w:t>
            </w:r>
          </w:p>
        </w:tc>
        <w:tc>
          <w:tcPr>
            <w:tcW w:w="416" w:type="dxa"/>
            <w:tcBorders>
              <w:top w:val="nil"/>
              <w:left w:val="nil"/>
              <w:bottom w:val="single" w:sz="4" w:space="0" w:color="auto"/>
              <w:right w:val="single" w:sz="4" w:space="0" w:color="auto"/>
            </w:tcBorders>
            <w:shd w:val="clear" w:color="auto" w:fill="auto"/>
            <w:noWrap/>
            <w:vAlign w:val="bottom"/>
            <w:hideMark/>
          </w:tcPr>
          <w:p w14:paraId="37CF31ED" w14:textId="5FCC40FE"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22BB2A44" w14:textId="530EF0FA"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&lt;function_body&gt;</w:t>
            </w:r>
          </w:p>
        </w:tc>
      </w:tr>
      <w:tr w:rsidR="00E72D2B" w:rsidRPr="00BD120F" w14:paraId="7D298692"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2212BA4C" w14:textId="41013309"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62</w:t>
            </w:r>
          </w:p>
        </w:tc>
        <w:tc>
          <w:tcPr>
            <w:tcW w:w="2063" w:type="dxa"/>
            <w:tcBorders>
              <w:top w:val="nil"/>
              <w:left w:val="nil"/>
              <w:bottom w:val="single" w:sz="4" w:space="0" w:color="auto"/>
              <w:right w:val="single" w:sz="4" w:space="0" w:color="auto"/>
            </w:tcBorders>
            <w:shd w:val="clear" w:color="auto" w:fill="auto"/>
            <w:noWrap/>
            <w:vAlign w:val="bottom"/>
            <w:hideMark/>
          </w:tcPr>
          <w:p w14:paraId="4381C077" w14:textId="020DB0BF"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&lt;while&gt;</w:t>
            </w:r>
          </w:p>
        </w:tc>
        <w:tc>
          <w:tcPr>
            <w:tcW w:w="416" w:type="dxa"/>
            <w:tcBorders>
              <w:top w:val="nil"/>
              <w:left w:val="nil"/>
              <w:bottom w:val="single" w:sz="4" w:space="0" w:color="auto"/>
              <w:right w:val="single" w:sz="4" w:space="0" w:color="auto"/>
            </w:tcBorders>
            <w:shd w:val="clear" w:color="auto" w:fill="auto"/>
            <w:noWrap/>
            <w:vAlign w:val="bottom"/>
            <w:hideMark/>
          </w:tcPr>
          <w:p w14:paraId="63C165D0" w14:textId="24F493FA"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0D6BD726" w14:textId="31FBECAF"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while &lt;exp_cond&gt; do &lt;function_body&gt; &lt;end&gt;</w:t>
            </w:r>
          </w:p>
        </w:tc>
      </w:tr>
      <w:tr w:rsidR="00E72D2B" w:rsidRPr="00BD120F" w14:paraId="78132C34"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3D1C90F7" w14:textId="1570C3F3"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63</w:t>
            </w:r>
          </w:p>
        </w:tc>
        <w:tc>
          <w:tcPr>
            <w:tcW w:w="2063" w:type="dxa"/>
            <w:tcBorders>
              <w:top w:val="nil"/>
              <w:left w:val="nil"/>
              <w:bottom w:val="single" w:sz="4" w:space="0" w:color="auto"/>
              <w:right w:val="single" w:sz="4" w:space="0" w:color="auto"/>
            </w:tcBorders>
            <w:shd w:val="clear" w:color="auto" w:fill="auto"/>
            <w:noWrap/>
            <w:vAlign w:val="bottom"/>
            <w:hideMark/>
          </w:tcPr>
          <w:p w14:paraId="0BF22C60" w14:textId="5A8CEDBD"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&lt;if&gt;</w:t>
            </w:r>
          </w:p>
        </w:tc>
        <w:tc>
          <w:tcPr>
            <w:tcW w:w="416" w:type="dxa"/>
            <w:tcBorders>
              <w:top w:val="nil"/>
              <w:left w:val="nil"/>
              <w:bottom w:val="single" w:sz="4" w:space="0" w:color="auto"/>
              <w:right w:val="single" w:sz="4" w:space="0" w:color="auto"/>
            </w:tcBorders>
            <w:shd w:val="clear" w:color="auto" w:fill="auto"/>
            <w:noWrap/>
            <w:vAlign w:val="bottom"/>
            <w:hideMark/>
          </w:tcPr>
          <w:p w14:paraId="649D0DC7" w14:textId="0E2D5ACD"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78268041" w14:textId="313CAA0D"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if &lt;exp_cond&gt; then &lt;function_body&gt; &lt;elsif&gt;</w:t>
            </w:r>
          </w:p>
        </w:tc>
      </w:tr>
      <w:tr w:rsidR="00E72D2B" w:rsidRPr="00BD120F" w14:paraId="4B0C90C2"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1293CAFE" w14:textId="67E89343"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64</w:t>
            </w:r>
          </w:p>
        </w:tc>
        <w:tc>
          <w:tcPr>
            <w:tcW w:w="2063" w:type="dxa"/>
            <w:tcBorders>
              <w:top w:val="nil"/>
              <w:left w:val="nil"/>
              <w:bottom w:val="single" w:sz="4" w:space="0" w:color="auto"/>
              <w:right w:val="single" w:sz="4" w:space="0" w:color="auto"/>
            </w:tcBorders>
            <w:shd w:val="clear" w:color="auto" w:fill="auto"/>
            <w:noWrap/>
            <w:vAlign w:val="bottom"/>
            <w:hideMark/>
          </w:tcPr>
          <w:p w14:paraId="4ADF2EBE" w14:textId="5141DFA8"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&lt;elseif&gt;</w:t>
            </w:r>
          </w:p>
        </w:tc>
        <w:tc>
          <w:tcPr>
            <w:tcW w:w="416" w:type="dxa"/>
            <w:tcBorders>
              <w:top w:val="nil"/>
              <w:left w:val="nil"/>
              <w:bottom w:val="single" w:sz="4" w:space="0" w:color="auto"/>
              <w:right w:val="single" w:sz="4" w:space="0" w:color="auto"/>
            </w:tcBorders>
            <w:shd w:val="clear" w:color="auto" w:fill="auto"/>
            <w:noWrap/>
            <w:vAlign w:val="bottom"/>
            <w:hideMark/>
          </w:tcPr>
          <w:p w14:paraId="6F10F8E6" w14:textId="6BE74590"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79299380" w14:textId="05A53EF4"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elseif &lt;exp_cond&gt; then &lt;function_body&gt; &lt;elseif&gt;</w:t>
            </w:r>
          </w:p>
        </w:tc>
      </w:tr>
      <w:tr w:rsidR="00E72D2B" w:rsidRPr="00BD120F" w14:paraId="668E5430"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3C1A34AC" w14:textId="79176F26"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65</w:t>
            </w:r>
          </w:p>
        </w:tc>
        <w:tc>
          <w:tcPr>
            <w:tcW w:w="2063" w:type="dxa"/>
            <w:tcBorders>
              <w:top w:val="nil"/>
              <w:left w:val="nil"/>
              <w:bottom w:val="single" w:sz="4" w:space="0" w:color="auto"/>
              <w:right w:val="single" w:sz="4" w:space="0" w:color="auto"/>
            </w:tcBorders>
            <w:shd w:val="clear" w:color="auto" w:fill="auto"/>
            <w:noWrap/>
            <w:vAlign w:val="bottom"/>
            <w:hideMark/>
          </w:tcPr>
          <w:p w14:paraId="54638E4A" w14:textId="670D615F"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&lt;elseif&gt;</w:t>
            </w:r>
          </w:p>
        </w:tc>
        <w:tc>
          <w:tcPr>
            <w:tcW w:w="416" w:type="dxa"/>
            <w:tcBorders>
              <w:top w:val="nil"/>
              <w:left w:val="nil"/>
              <w:bottom w:val="single" w:sz="4" w:space="0" w:color="auto"/>
              <w:right w:val="single" w:sz="4" w:space="0" w:color="auto"/>
            </w:tcBorders>
            <w:shd w:val="clear" w:color="auto" w:fill="auto"/>
            <w:noWrap/>
            <w:vAlign w:val="bottom"/>
            <w:hideMark/>
          </w:tcPr>
          <w:p w14:paraId="0A5684A1" w14:textId="279D5875"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342ABC80" w14:textId="60B3BBDC"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else &lt;function_body&gt; &lt;end&gt;</w:t>
            </w:r>
          </w:p>
        </w:tc>
      </w:tr>
      <w:tr w:rsidR="00E72D2B" w:rsidRPr="00BD120F" w14:paraId="1CABD1A1"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7D409F88" w14:textId="6D495042"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66</w:t>
            </w:r>
          </w:p>
        </w:tc>
        <w:tc>
          <w:tcPr>
            <w:tcW w:w="2063" w:type="dxa"/>
            <w:tcBorders>
              <w:top w:val="nil"/>
              <w:left w:val="nil"/>
              <w:bottom w:val="single" w:sz="4" w:space="0" w:color="auto"/>
              <w:right w:val="single" w:sz="4" w:space="0" w:color="auto"/>
            </w:tcBorders>
            <w:shd w:val="clear" w:color="auto" w:fill="auto"/>
            <w:noWrap/>
            <w:vAlign w:val="bottom"/>
            <w:hideMark/>
          </w:tcPr>
          <w:p w14:paraId="33352C67" w14:textId="7227F091"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&lt;elseif&gt;</w:t>
            </w:r>
          </w:p>
        </w:tc>
        <w:tc>
          <w:tcPr>
            <w:tcW w:w="416" w:type="dxa"/>
            <w:tcBorders>
              <w:top w:val="nil"/>
              <w:left w:val="nil"/>
              <w:bottom w:val="single" w:sz="4" w:space="0" w:color="auto"/>
              <w:right w:val="single" w:sz="4" w:space="0" w:color="auto"/>
            </w:tcBorders>
            <w:shd w:val="clear" w:color="auto" w:fill="auto"/>
            <w:noWrap/>
            <w:vAlign w:val="bottom"/>
            <w:hideMark/>
          </w:tcPr>
          <w:p w14:paraId="19F538F9" w14:textId="4BF0ABB0"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6F975BDB" w14:textId="30B9290A"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&lt;end&gt;</w:t>
            </w:r>
          </w:p>
        </w:tc>
      </w:tr>
      <w:tr w:rsidR="00E72D2B" w:rsidRPr="00BD120F" w14:paraId="4F0449CD"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0695C4B7" w14:textId="198B1827"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67</w:t>
            </w:r>
          </w:p>
        </w:tc>
        <w:tc>
          <w:tcPr>
            <w:tcW w:w="2063" w:type="dxa"/>
            <w:tcBorders>
              <w:top w:val="nil"/>
              <w:left w:val="nil"/>
              <w:bottom w:val="single" w:sz="4" w:space="0" w:color="auto"/>
              <w:right w:val="single" w:sz="4" w:space="0" w:color="auto"/>
            </w:tcBorders>
            <w:shd w:val="clear" w:color="auto" w:fill="auto"/>
            <w:noWrap/>
            <w:vAlign w:val="bottom"/>
            <w:hideMark/>
          </w:tcPr>
          <w:p w14:paraId="3AA84EF0" w14:textId="5A660C1C"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&lt;end&gt;</w:t>
            </w:r>
          </w:p>
        </w:tc>
        <w:tc>
          <w:tcPr>
            <w:tcW w:w="416" w:type="dxa"/>
            <w:tcBorders>
              <w:top w:val="nil"/>
              <w:left w:val="nil"/>
              <w:bottom w:val="single" w:sz="4" w:space="0" w:color="auto"/>
              <w:right w:val="single" w:sz="4" w:space="0" w:color="auto"/>
            </w:tcBorders>
            <w:shd w:val="clear" w:color="auto" w:fill="auto"/>
            <w:noWrap/>
            <w:vAlign w:val="bottom"/>
            <w:hideMark/>
          </w:tcPr>
          <w:p w14:paraId="65E91857" w14:textId="3EB6F91B"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3A57A290" w14:textId="0AD13A7C"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end &lt;function_body&gt;</w:t>
            </w:r>
          </w:p>
        </w:tc>
      </w:tr>
      <w:tr w:rsidR="00E72D2B" w:rsidRPr="00BD120F" w14:paraId="41E18EF1" w14:textId="77777777" w:rsidTr="00BD120F">
        <w:trPr>
          <w:trHeight w:val="290"/>
        </w:trPr>
        <w:tc>
          <w:tcPr>
            <w:tcW w:w="607" w:type="dxa"/>
            <w:tcBorders>
              <w:top w:val="nil"/>
              <w:left w:val="single" w:sz="4" w:space="0" w:color="auto"/>
              <w:bottom w:val="single" w:sz="4" w:space="0" w:color="auto"/>
              <w:right w:val="single" w:sz="4" w:space="0" w:color="auto"/>
            </w:tcBorders>
            <w:shd w:val="clear" w:color="auto" w:fill="auto"/>
            <w:noWrap/>
            <w:vAlign w:val="bottom"/>
            <w:hideMark/>
          </w:tcPr>
          <w:p w14:paraId="72900EFE" w14:textId="546F2D8F"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68</w:t>
            </w:r>
          </w:p>
        </w:tc>
        <w:tc>
          <w:tcPr>
            <w:tcW w:w="2063" w:type="dxa"/>
            <w:tcBorders>
              <w:top w:val="nil"/>
              <w:left w:val="nil"/>
              <w:bottom w:val="single" w:sz="4" w:space="0" w:color="auto"/>
              <w:right w:val="single" w:sz="4" w:space="0" w:color="auto"/>
            </w:tcBorders>
            <w:shd w:val="clear" w:color="auto" w:fill="auto"/>
            <w:noWrap/>
            <w:vAlign w:val="bottom"/>
            <w:hideMark/>
          </w:tcPr>
          <w:p w14:paraId="1B9C1818" w14:textId="03274EF8" w:rsidR="00E72D2B" w:rsidRPr="00BD120F" w:rsidRDefault="00E72D2B" w:rsidP="00BD120F">
            <w:pPr>
              <w:spacing w:after="0" w:line="240" w:lineRule="auto"/>
              <w:jc w:val="right"/>
              <w:rPr>
                <w:rFonts w:ascii="Calibri" w:eastAsia="Times New Roman" w:hAnsi="Calibri" w:cs="Calibri"/>
                <w:color w:val="000000"/>
                <w:lang w:eastAsia="en-GB"/>
              </w:rPr>
            </w:pPr>
            <w:r w:rsidRPr="00BD120F">
              <w:rPr>
                <w:rFonts w:ascii="Calibri" w:eastAsia="Times New Roman" w:hAnsi="Calibri" w:cs="Calibri"/>
                <w:color w:val="000000"/>
                <w:lang w:eastAsia="en-GB"/>
              </w:rPr>
              <w:t>&lt;exp_cond&gt;</w:t>
            </w:r>
          </w:p>
        </w:tc>
        <w:tc>
          <w:tcPr>
            <w:tcW w:w="416" w:type="dxa"/>
            <w:tcBorders>
              <w:top w:val="nil"/>
              <w:left w:val="nil"/>
              <w:bottom w:val="single" w:sz="4" w:space="0" w:color="auto"/>
              <w:right w:val="single" w:sz="4" w:space="0" w:color="auto"/>
            </w:tcBorders>
            <w:shd w:val="clear" w:color="auto" w:fill="auto"/>
            <w:noWrap/>
            <w:vAlign w:val="bottom"/>
            <w:hideMark/>
          </w:tcPr>
          <w:p w14:paraId="4E5500E6" w14:textId="11B44E69" w:rsidR="00E72D2B" w:rsidRPr="00BD120F" w:rsidRDefault="00E72D2B" w:rsidP="00BD120F">
            <w:pPr>
              <w:spacing w:after="0" w:line="240" w:lineRule="auto"/>
              <w:jc w:val="center"/>
              <w:rPr>
                <w:rFonts w:ascii="Calibri" w:eastAsia="Times New Roman" w:hAnsi="Calibri" w:cs="Calibri"/>
                <w:color w:val="000000"/>
                <w:lang w:eastAsia="en-GB"/>
              </w:rPr>
            </w:pPr>
            <w:r w:rsidRPr="00BD120F">
              <w:rPr>
                <w:rFonts w:ascii="Calibri" w:eastAsia="Times New Roman" w:hAnsi="Calibri" w:cs="Calibri"/>
                <w:color w:val="000000"/>
                <w:lang w:eastAsia="en-GB"/>
              </w:rPr>
              <w:t>→</w:t>
            </w:r>
          </w:p>
        </w:tc>
        <w:tc>
          <w:tcPr>
            <w:tcW w:w="5000" w:type="dxa"/>
            <w:tcBorders>
              <w:top w:val="nil"/>
              <w:left w:val="nil"/>
              <w:bottom w:val="single" w:sz="4" w:space="0" w:color="auto"/>
              <w:right w:val="single" w:sz="4" w:space="0" w:color="auto"/>
            </w:tcBorders>
            <w:shd w:val="clear" w:color="auto" w:fill="auto"/>
            <w:noWrap/>
            <w:vAlign w:val="bottom"/>
            <w:hideMark/>
          </w:tcPr>
          <w:p w14:paraId="2E104987" w14:textId="61CFA54E" w:rsidR="00E72D2B" w:rsidRPr="00BD120F" w:rsidRDefault="00E72D2B" w:rsidP="00BD120F">
            <w:pPr>
              <w:spacing w:after="0" w:line="240" w:lineRule="auto"/>
              <w:rPr>
                <w:rFonts w:ascii="Calibri" w:eastAsia="Times New Roman" w:hAnsi="Calibri" w:cs="Calibri"/>
                <w:color w:val="000000"/>
                <w:lang w:eastAsia="en-GB"/>
              </w:rPr>
            </w:pPr>
            <w:r w:rsidRPr="00BD120F">
              <w:rPr>
                <w:rFonts w:ascii="Calibri" w:eastAsia="Times New Roman" w:hAnsi="Calibri" w:cs="Calibri"/>
                <w:color w:val="000000"/>
                <w:lang w:eastAsia="en-GB"/>
              </w:rPr>
              <w:t>call precedenční analýza</w:t>
            </w:r>
          </w:p>
        </w:tc>
      </w:tr>
    </w:tbl>
    <w:p w14:paraId="28BA1CA1" w14:textId="77777777" w:rsidR="00972AEB" w:rsidRDefault="00972AEB" w:rsidP="00972AEB">
      <w:pPr>
        <w:rPr>
          <w:lang w:val="cs-CZ"/>
        </w:rPr>
      </w:pPr>
    </w:p>
    <w:p w14:paraId="1A3AD472" w14:textId="77777777" w:rsidR="00304B7C" w:rsidRDefault="00304B7C" w:rsidP="00972AEB">
      <w:pPr>
        <w:rPr>
          <w:lang w:val="cs-CZ"/>
        </w:rPr>
      </w:pPr>
    </w:p>
    <w:p w14:paraId="42DFEB69" w14:textId="77777777" w:rsidR="00304B7C" w:rsidRDefault="00304B7C" w:rsidP="00972AEB">
      <w:pPr>
        <w:rPr>
          <w:lang w:val="cs-CZ"/>
        </w:rPr>
      </w:pPr>
    </w:p>
    <w:p w14:paraId="2BF9B3BE" w14:textId="77777777" w:rsidR="00C17CEE" w:rsidRDefault="00C17CEE" w:rsidP="00972AEB">
      <w:pPr>
        <w:rPr>
          <w:lang w:val="cs-CZ"/>
        </w:rPr>
      </w:pPr>
    </w:p>
    <w:p w14:paraId="49DA8683" w14:textId="77777777" w:rsidR="00304B7C" w:rsidRDefault="00304B7C" w:rsidP="00972AEB">
      <w:pPr>
        <w:rPr>
          <w:lang w:val="cs-CZ"/>
        </w:rPr>
      </w:pPr>
    </w:p>
    <w:p w14:paraId="0A9C1176" w14:textId="77777777" w:rsidR="00304B7C" w:rsidRDefault="00304B7C" w:rsidP="00972AEB">
      <w:pPr>
        <w:rPr>
          <w:lang w:val="cs-CZ"/>
        </w:rPr>
      </w:pPr>
    </w:p>
    <w:p w14:paraId="2F0B2CD1" w14:textId="77777777" w:rsidR="00304B7C" w:rsidRDefault="00304B7C" w:rsidP="00972AEB">
      <w:pPr>
        <w:rPr>
          <w:lang w:val="cs-CZ"/>
        </w:rPr>
      </w:pPr>
    </w:p>
    <w:p w14:paraId="424BADC9" w14:textId="77777777" w:rsidR="00304B7C" w:rsidRDefault="00304B7C" w:rsidP="00972AEB">
      <w:pPr>
        <w:rPr>
          <w:lang w:val="cs-CZ"/>
        </w:rPr>
      </w:pPr>
    </w:p>
    <w:p w14:paraId="36AB7FEC" w14:textId="77777777" w:rsidR="00304B7C" w:rsidRDefault="00304B7C" w:rsidP="00972AEB">
      <w:pPr>
        <w:rPr>
          <w:lang w:val="cs-CZ"/>
        </w:rPr>
      </w:pPr>
    </w:p>
    <w:p w14:paraId="06B32E43" w14:textId="77777777" w:rsidR="00304B7C" w:rsidRDefault="00304B7C" w:rsidP="00972AEB">
      <w:pPr>
        <w:rPr>
          <w:lang w:val="cs-CZ"/>
        </w:rPr>
      </w:pPr>
    </w:p>
    <w:p w14:paraId="3624BE9C" w14:textId="77777777" w:rsidR="00304B7C" w:rsidRDefault="00304B7C" w:rsidP="00972AEB">
      <w:pPr>
        <w:rPr>
          <w:lang w:val="cs-CZ"/>
        </w:rPr>
      </w:pPr>
    </w:p>
    <w:p w14:paraId="083DE8B6" w14:textId="77777777" w:rsidR="00C17CEE" w:rsidRDefault="00C17CEE" w:rsidP="00972AEB">
      <w:pPr>
        <w:rPr>
          <w:lang w:val="cs-CZ"/>
        </w:rPr>
        <w:sectPr w:rsidR="00C17CEE" w:rsidSect="00E65A4A">
          <w:footerReference w:type="default" r:id="rId9"/>
          <w:pgSz w:w="11906" w:h="16838"/>
          <w:pgMar w:top="1417" w:right="1417" w:bottom="1417" w:left="1417" w:header="708" w:footer="708" w:gutter="0"/>
          <w:cols w:space="708"/>
          <w:docGrid w:linePitch="360"/>
        </w:sectPr>
      </w:pPr>
    </w:p>
    <w:p w14:paraId="3936B8C6" w14:textId="3EDB4D80" w:rsidR="00972AEB" w:rsidRPr="0084012D" w:rsidRDefault="00972AEB" w:rsidP="00972AEB">
      <w:pPr>
        <w:pStyle w:val="Heading1"/>
        <w:numPr>
          <w:ilvl w:val="0"/>
          <w:numId w:val="1"/>
        </w:numPr>
        <w:rPr>
          <w:rFonts w:ascii="Times New Roman" w:hAnsi="Times New Roman" w:cs="Times New Roman"/>
          <w:color w:val="auto"/>
          <w:sz w:val="40"/>
          <w:szCs w:val="40"/>
          <w:lang w:val="cs-CZ"/>
        </w:rPr>
      </w:pPr>
      <w:bookmarkStart w:id="16" w:name="_Toc89708159"/>
      <w:r w:rsidRPr="00615447">
        <w:rPr>
          <w:rFonts w:ascii="Times New Roman" w:hAnsi="Times New Roman" w:cs="Times New Roman"/>
          <w:color w:val="auto"/>
          <w:sz w:val="40"/>
          <w:szCs w:val="40"/>
          <w:lang w:val="cs-CZ"/>
        </w:rPr>
        <w:lastRenderedPageBreak/>
        <w:t>LL – tabulka</w:t>
      </w:r>
      <w:bookmarkEnd w:id="16"/>
      <w:r w:rsidRPr="00615447">
        <w:rPr>
          <w:rFonts w:ascii="Times New Roman" w:hAnsi="Times New Roman" w:cs="Times New Roman"/>
          <w:color w:val="auto"/>
          <w:sz w:val="40"/>
          <w:szCs w:val="40"/>
          <w:lang w:val="cs-CZ"/>
        </w:rPr>
        <w:t xml:space="preserve"> </w:t>
      </w:r>
    </w:p>
    <w:p w14:paraId="1C1F6C59" w14:textId="61C9A462" w:rsidR="00962361" w:rsidRPr="00962361" w:rsidRDefault="00C65587" w:rsidP="00962361">
      <w:pPr>
        <w:rPr>
          <w:lang w:val="cs-CZ"/>
        </w:rPr>
        <w:sectPr w:rsidR="00962361" w:rsidRPr="00962361" w:rsidSect="00C17CEE">
          <w:pgSz w:w="16838" w:h="11906" w:orient="landscape"/>
          <w:pgMar w:top="1417" w:right="1417" w:bottom="1417" w:left="1417" w:header="708" w:footer="708" w:gutter="0"/>
          <w:cols w:space="708"/>
          <w:docGrid w:linePitch="360"/>
        </w:sectPr>
      </w:pPr>
      <w:r w:rsidRPr="00C65587">
        <w:rPr>
          <w:noProof/>
          <w:lang w:val="cs-CZ"/>
        </w:rPr>
        <w:drawing>
          <wp:inline distT="0" distB="0" distL="0" distR="0" wp14:anchorId="0FB41E31" wp14:editId="2B2138A5">
            <wp:extent cx="8892540" cy="4581525"/>
            <wp:effectExtent l="0" t="0" r="3810" b="9525"/>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10"/>
                    <a:stretch>
                      <a:fillRect/>
                    </a:stretch>
                  </pic:blipFill>
                  <pic:spPr>
                    <a:xfrm>
                      <a:off x="0" y="0"/>
                      <a:ext cx="8892540" cy="4581525"/>
                    </a:xfrm>
                    <a:prstGeom prst="rect">
                      <a:avLst/>
                    </a:prstGeom>
                  </pic:spPr>
                </pic:pic>
              </a:graphicData>
            </a:graphic>
          </wp:inline>
        </w:drawing>
      </w:r>
    </w:p>
    <w:p w14:paraId="3474E6A4" w14:textId="43A59FDC" w:rsidR="00972AEB" w:rsidRPr="0084012D" w:rsidRDefault="00972AEB" w:rsidP="00972AEB">
      <w:pPr>
        <w:pStyle w:val="Heading1"/>
        <w:numPr>
          <w:ilvl w:val="0"/>
          <w:numId w:val="1"/>
        </w:numPr>
        <w:rPr>
          <w:rFonts w:ascii="Times New Roman" w:hAnsi="Times New Roman" w:cs="Times New Roman"/>
          <w:color w:val="auto"/>
          <w:sz w:val="40"/>
          <w:szCs w:val="40"/>
          <w:lang w:val="cs-CZ"/>
        </w:rPr>
      </w:pPr>
      <w:bookmarkStart w:id="17" w:name="_Toc89708160"/>
      <w:r w:rsidRPr="00615447">
        <w:rPr>
          <w:rFonts w:ascii="Times New Roman" w:hAnsi="Times New Roman" w:cs="Times New Roman"/>
          <w:color w:val="auto"/>
          <w:sz w:val="40"/>
          <w:szCs w:val="40"/>
          <w:lang w:val="cs-CZ"/>
        </w:rPr>
        <w:lastRenderedPageBreak/>
        <w:t>Precedenční tabulka</w:t>
      </w:r>
      <w:bookmarkEnd w:id="17"/>
    </w:p>
    <w:p w14:paraId="03C1035D" w14:textId="77777777" w:rsidR="00972AEB" w:rsidRPr="00615447" w:rsidRDefault="00972AEB" w:rsidP="00972AEB">
      <w:pPr>
        <w:rPr>
          <w:lang w:val="cs-CZ"/>
        </w:rPr>
      </w:pPr>
    </w:p>
    <w:tbl>
      <w:tblPr>
        <w:tblStyle w:val="TableGrid"/>
        <w:tblW w:w="0" w:type="auto"/>
        <w:tblLook w:val="04A0" w:firstRow="1" w:lastRow="0" w:firstColumn="1" w:lastColumn="0" w:noHBand="0" w:noVBand="1"/>
      </w:tblPr>
      <w:tblGrid>
        <w:gridCol w:w="520"/>
        <w:gridCol w:w="885"/>
        <w:gridCol w:w="687"/>
        <w:gridCol w:w="689"/>
        <w:gridCol w:w="600"/>
        <w:gridCol w:w="761"/>
        <w:gridCol w:w="893"/>
        <w:gridCol w:w="586"/>
        <w:gridCol w:w="733"/>
        <w:gridCol w:w="682"/>
        <w:gridCol w:w="682"/>
        <w:gridCol w:w="672"/>
      </w:tblGrid>
      <w:tr w:rsidR="00F36DF7" w14:paraId="45D6C271" w14:textId="51B43315" w:rsidTr="000B692C">
        <w:tc>
          <w:tcPr>
            <w:tcW w:w="520" w:type="dxa"/>
          </w:tcPr>
          <w:p w14:paraId="79D90433" w14:textId="77777777" w:rsidR="00F36DF7" w:rsidRDefault="00F36DF7" w:rsidP="00972AEB">
            <w:pPr>
              <w:rPr>
                <w:rFonts w:ascii="Times New Roman" w:hAnsi="Times New Roman" w:cs="Times New Roman"/>
                <w:lang w:val="cs-CZ"/>
              </w:rPr>
            </w:pPr>
          </w:p>
        </w:tc>
        <w:tc>
          <w:tcPr>
            <w:tcW w:w="7870" w:type="dxa"/>
            <w:gridSpan w:val="11"/>
          </w:tcPr>
          <w:p w14:paraId="50EA4145" w14:textId="1FFC1852" w:rsidR="00F36DF7" w:rsidRDefault="00F36DF7" w:rsidP="00D54335">
            <w:pPr>
              <w:jc w:val="center"/>
              <w:rPr>
                <w:rFonts w:ascii="Times New Roman" w:hAnsi="Times New Roman" w:cs="Times New Roman"/>
                <w:lang w:val="cs-CZ"/>
              </w:rPr>
            </w:pPr>
            <w:r>
              <w:rPr>
                <w:rFonts w:ascii="Times New Roman" w:hAnsi="Times New Roman" w:cs="Times New Roman"/>
                <w:lang w:val="cs-CZ"/>
              </w:rPr>
              <w:t>Príchodzí token</w:t>
            </w:r>
          </w:p>
        </w:tc>
      </w:tr>
      <w:tr w:rsidR="00F36DF7" w14:paraId="09BFE9B3" w14:textId="0E474B9F" w:rsidTr="00541408">
        <w:tc>
          <w:tcPr>
            <w:tcW w:w="520" w:type="dxa"/>
            <w:vMerge w:val="restart"/>
            <w:textDirection w:val="btLr"/>
          </w:tcPr>
          <w:p w14:paraId="5AEE42BD" w14:textId="6B34CA60" w:rsidR="00F36DF7" w:rsidRDefault="00F36DF7" w:rsidP="00D54335">
            <w:pPr>
              <w:ind w:left="113" w:right="113"/>
              <w:jc w:val="center"/>
              <w:rPr>
                <w:rFonts w:ascii="Times New Roman" w:hAnsi="Times New Roman" w:cs="Times New Roman"/>
                <w:lang w:val="cs-CZ"/>
              </w:rPr>
            </w:pPr>
            <w:r>
              <w:rPr>
                <w:rFonts w:ascii="Times New Roman" w:hAnsi="Times New Roman" w:cs="Times New Roman"/>
                <w:lang w:val="cs-CZ"/>
              </w:rPr>
              <w:t>Vrchol zásobníka</w:t>
            </w:r>
          </w:p>
        </w:tc>
        <w:tc>
          <w:tcPr>
            <w:tcW w:w="885" w:type="dxa"/>
          </w:tcPr>
          <w:p w14:paraId="018336C3" w14:textId="786FA5DA" w:rsidR="00F36DF7" w:rsidRDefault="00541408" w:rsidP="00F36DF7">
            <w:pPr>
              <w:jc w:val="center"/>
              <w:rPr>
                <w:rFonts w:ascii="Times New Roman" w:hAnsi="Times New Roman" w:cs="Times New Roman"/>
                <w:lang w:val="cs-CZ"/>
              </w:rPr>
            </w:pPr>
            <w:r>
              <w:rPr>
                <w:rFonts w:ascii="Times New Roman" w:hAnsi="Times New Roman" w:cs="Times New Roman"/>
                <w:lang w:val="cs-CZ"/>
              </w:rPr>
              <w:t>Typ</w:t>
            </w:r>
          </w:p>
        </w:tc>
        <w:tc>
          <w:tcPr>
            <w:tcW w:w="687" w:type="dxa"/>
            <w:tcBorders>
              <w:bottom w:val="single" w:sz="18" w:space="0" w:color="auto"/>
            </w:tcBorders>
          </w:tcPr>
          <w:p w14:paraId="21D8921C" w14:textId="3873FEE2" w:rsidR="00F36DF7" w:rsidRPr="00F36DF7" w:rsidRDefault="00F36DF7" w:rsidP="00F36DF7">
            <w:pPr>
              <w:jc w:val="center"/>
              <w:rPr>
                <w:rFonts w:ascii="Times New Roman" w:hAnsi="Times New Roman" w:cs="Times New Roman"/>
                <w:lang w:val="en-US"/>
              </w:rPr>
            </w:pPr>
            <w:r>
              <w:rPr>
                <w:rFonts w:ascii="Times New Roman" w:hAnsi="Times New Roman" w:cs="Times New Roman"/>
                <w:lang w:val="en-US"/>
              </w:rPr>
              <w:t>#</w:t>
            </w:r>
          </w:p>
        </w:tc>
        <w:tc>
          <w:tcPr>
            <w:tcW w:w="689" w:type="dxa"/>
            <w:tcBorders>
              <w:bottom w:val="single" w:sz="18" w:space="0" w:color="auto"/>
            </w:tcBorders>
          </w:tcPr>
          <w:p w14:paraId="0C6A09A7" w14:textId="4F452A28" w:rsidR="00F36DF7" w:rsidRDefault="00F36DF7" w:rsidP="00F36DF7">
            <w:pPr>
              <w:jc w:val="center"/>
              <w:rPr>
                <w:rFonts w:ascii="Times New Roman" w:hAnsi="Times New Roman" w:cs="Times New Roman"/>
                <w:lang w:val="cs-CZ"/>
              </w:rPr>
            </w:pPr>
            <w:r>
              <w:rPr>
                <w:rFonts w:ascii="Times New Roman" w:hAnsi="Times New Roman" w:cs="Times New Roman"/>
                <w:lang w:val="cs-CZ"/>
              </w:rPr>
              <w:t>/ // *</w:t>
            </w:r>
          </w:p>
        </w:tc>
        <w:tc>
          <w:tcPr>
            <w:tcW w:w="600" w:type="dxa"/>
            <w:tcBorders>
              <w:bottom w:val="single" w:sz="18" w:space="0" w:color="auto"/>
            </w:tcBorders>
          </w:tcPr>
          <w:p w14:paraId="5B01039A" w14:textId="471783DC" w:rsidR="00F36DF7" w:rsidRDefault="00F36DF7" w:rsidP="00F36DF7">
            <w:pPr>
              <w:jc w:val="center"/>
              <w:rPr>
                <w:rFonts w:ascii="Times New Roman" w:hAnsi="Times New Roman" w:cs="Times New Roman"/>
                <w:lang w:val="cs-CZ"/>
              </w:rPr>
            </w:pPr>
            <w:r>
              <w:rPr>
                <w:rFonts w:ascii="Times New Roman" w:hAnsi="Times New Roman" w:cs="Times New Roman"/>
                <w:lang w:val="cs-CZ"/>
              </w:rPr>
              <w:t>+ -</w:t>
            </w:r>
          </w:p>
        </w:tc>
        <w:tc>
          <w:tcPr>
            <w:tcW w:w="761" w:type="dxa"/>
            <w:tcBorders>
              <w:bottom w:val="single" w:sz="18" w:space="0" w:color="auto"/>
            </w:tcBorders>
          </w:tcPr>
          <w:p w14:paraId="2F8CD6B6" w14:textId="57922F8D"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c>
          <w:tcPr>
            <w:tcW w:w="893" w:type="dxa"/>
            <w:tcBorders>
              <w:bottom w:val="single" w:sz="18" w:space="0" w:color="auto"/>
            </w:tcBorders>
          </w:tcPr>
          <w:p w14:paraId="50F4086B" w14:textId="4D7C2B10" w:rsidR="00F36DF7" w:rsidRDefault="00F36DF7" w:rsidP="00F36DF7">
            <w:pPr>
              <w:jc w:val="center"/>
              <w:rPr>
                <w:rFonts w:ascii="Times New Roman" w:hAnsi="Times New Roman" w:cs="Times New Roman"/>
                <w:lang w:val="cs-CZ"/>
              </w:rPr>
            </w:pPr>
            <w:r>
              <w:rPr>
                <w:rFonts w:ascii="Times New Roman" w:hAnsi="Times New Roman" w:cs="Times New Roman"/>
                <w:lang w:val="cs-CZ"/>
              </w:rPr>
              <w:t>&gt;&lt; ~ =</w:t>
            </w:r>
          </w:p>
        </w:tc>
        <w:tc>
          <w:tcPr>
            <w:tcW w:w="586" w:type="dxa"/>
            <w:tcBorders>
              <w:bottom w:val="single" w:sz="18" w:space="0" w:color="auto"/>
            </w:tcBorders>
          </w:tcPr>
          <w:p w14:paraId="3CF3CE62" w14:textId="101DDD45" w:rsidR="00F36DF7" w:rsidRPr="00F36DF7" w:rsidRDefault="00F36DF7" w:rsidP="00F36DF7">
            <w:pPr>
              <w:jc w:val="center"/>
              <w:rPr>
                <w:rFonts w:ascii="Times New Roman" w:hAnsi="Times New Roman" w:cs="Times New Roman"/>
                <w:lang w:val="sk-SK"/>
              </w:rPr>
            </w:pPr>
            <w:r>
              <w:rPr>
                <w:rFonts w:ascii="Times New Roman" w:hAnsi="Times New Roman" w:cs="Times New Roman"/>
                <w:lang w:val="sk-SK"/>
              </w:rPr>
              <w:t>i</w:t>
            </w:r>
          </w:p>
        </w:tc>
        <w:tc>
          <w:tcPr>
            <w:tcW w:w="733" w:type="dxa"/>
            <w:tcBorders>
              <w:bottom w:val="single" w:sz="18" w:space="0" w:color="auto"/>
            </w:tcBorders>
          </w:tcPr>
          <w:p w14:paraId="70415373" w14:textId="528A104A" w:rsidR="00F36DF7" w:rsidRDefault="00F36DF7" w:rsidP="00F36DF7">
            <w:pPr>
              <w:jc w:val="center"/>
              <w:rPr>
                <w:rFonts w:ascii="Times New Roman" w:hAnsi="Times New Roman" w:cs="Times New Roman"/>
                <w:lang w:val="cs-CZ"/>
              </w:rPr>
            </w:pPr>
            <w:r>
              <w:rPr>
                <w:rFonts w:ascii="Times New Roman" w:hAnsi="Times New Roman" w:cs="Times New Roman"/>
                <w:lang w:val="cs-CZ"/>
              </w:rPr>
              <w:t>f_id</w:t>
            </w:r>
          </w:p>
        </w:tc>
        <w:tc>
          <w:tcPr>
            <w:tcW w:w="682" w:type="dxa"/>
            <w:tcBorders>
              <w:bottom w:val="single" w:sz="18" w:space="0" w:color="auto"/>
            </w:tcBorders>
          </w:tcPr>
          <w:p w14:paraId="152B586B" w14:textId="29E6C7C9" w:rsidR="00F36DF7" w:rsidRPr="00F36DF7" w:rsidRDefault="00F36DF7" w:rsidP="00F36DF7">
            <w:pPr>
              <w:jc w:val="center"/>
              <w:rPr>
                <w:rFonts w:ascii="Times New Roman" w:hAnsi="Times New Roman" w:cs="Times New Roman"/>
                <w:lang w:val="en-US"/>
              </w:rPr>
            </w:pPr>
            <w:r>
              <w:rPr>
                <w:rFonts w:ascii="Times New Roman" w:hAnsi="Times New Roman" w:cs="Times New Roman"/>
                <w:lang w:val="en-US"/>
              </w:rPr>
              <w:t>(</w:t>
            </w:r>
          </w:p>
        </w:tc>
        <w:tc>
          <w:tcPr>
            <w:tcW w:w="682" w:type="dxa"/>
            <w:tcBorders>
              <w:bottom w:val="single" w:sz="18" w:space="0" w:color="auto"/>
            </w:tcBorders>
          </w:tcPr>
          <w:p w14:paraId="3AEBBB3E" w14:textId="158B31BB"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c>
          <w:tcPr>
            <w:tcW w:w="672" w:type="dxa"/>
            <w:tcBorders>
              <w:bottom w:val="single" w:sz="18" w:space="0" w:color="auto"/>
            </w:tcBorders>
          </w:tcPr>
          <w:p w14:paraId="007B001C" w14:textId="77E0347B"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r>
      <w:tr w:rsidR="00F36DF7" w14:paraId="080486B3" w14:textId="30AF847B" w:rsidTr="00541408">
        <w:tc>
          <w:tcPr>
            <w:tcW w:w="520" w:type="dxa"/>
            <w:vMerge/>
          </w:tcPr>
          <w:p w14:paraId="22751BFF" w14:textId="77777777" w:rsidR="00F36DF7" w:rsidRDefault="00F36DF7" w:rsidP="00972AEB">
            <w:pPr>
              <w:rPr>
                <w:rFonts w:ascii="Times New Roman" w:hAnsi="Times New Roman" w:cs="Times New Roman"/>
                <w:lang w:val="cs-CZ"/>
              </w:rPr>
            </w:pPr>
          </w:p>
        </w:tc>
        <w:tc>
          <w:tcPr>
            <w:tcW w:w="885" w:type="dxa"/>
            <w:tcBorders>
              <w:right w:val="single" w:sz="18" w:space="0" w:color="auto"/>
            </w:tcBorders>
          </w:tcPr>
          <w:p w14:paraId="01BFCBD0" w14:textId="0E9A5FFA"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c>
          <w:tcPr>
            <w:tcW w:w="687" w:type="dxa"/>
            <w:tcBorders>
              <w:top w:val="single" w:sz="18" w:space="0" w:color="auto"/>
              <w:left w:val="single" w:sz="18" w:space="0" w:color="auto"/>
            </w:tcBorders>
          </w:tcPr>
          <w:p w14:paraId="35FA8EF1" w14:textId="57BBC987" w:rsidR="00F36DF7" w:rsidRPr="00BE0C1F" w:rsidRDefault="00BE0C1F" w:rsidP="00F36DF7">
            <w:pPr>
              <w:jc w:val="center"/>
              <w:rPr>
                <w:rFonts w:ascii="Times New Roman" w:hAnsi="Times New Roman" w:cs="Times New Roman"/>
                <w:lang w:val="en-US"/>
              </w:rPr>
            </w:pPr>
            <w:r>
              <w:rPr>
                <w:rFonts w:ascii="Times New Roman" w:hAnsi="Times New Roman" w:cs="Times New Roman"/>
                <w:lang w:val="en-US"/>
              </w:rPr>
              <w:t>#</w:t>
            </w:r>
          </w:p>
        </w:tc>
        <w:tc>
          <w:tcPr>
            <w:tcW w:w="689" w:type="dxa"/>
            <w:tcBorders>
              <w:top w:val="single" w:sz="18" w:space="0" w:color="auto"/>
            </w:tcBorders>
          </w:tcPr>
          <w:p w14:paraId="684A815D" w14:textId="5ED5242F" w:rsidR="00F36DF7" w:rsidRDefault="00BE0C1F" w:rsidP="00F36DF7">
            <w:pPr>
              <w:jc w:val="center"/>
              <w:rPr>
                <w:rFonts w:ascii="Times New Roman" w:hAnsi="Times New Roman" w:cs="Times New Roman"/>
                <w:lang w:val="cs-CZ"/>
              </w:rPr>
            </w:pPr>
            <w:r>
              <w:rPr>
                <w:rFonts w:ascii="Times New Roman" w:hAnsi="Times New Roman" w:cs="Times New Roman"/>
                <w:lang w:val="cs-CZ"/>
              </w:rPr>
              <w:t xml:space="preserve">&gt; </w:t>
            </w:r>
          </w:p>
        </w:tc>
        <w:tc>
          <w:tcPr>
            <w:tcW w:w="600" w:type="dxa"/>
            <w:tcBorders>
              <w:top w:val="single" w:sz="18" w:space="0" w:color="auto"/>
            </w:tcBorders>
          </w:tcPr>
          <w:p w14:paraId="0D51C2BA" w14:textId="13D4C6F1"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761" w:type="dxa"/>
            <w:tcBorders>
              <w:top w:val="single" w:sz="18" w:space="0" w:color="auto"/>
            </w:tcBorders>
          </w:tcPr>
          <w:p w14:paraId="6441D095" w14:textId="64E0B80E"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893" w:type="dxa"/>
            <w:tcBorders>
              <w:top w:val="single" w:sz="18" w:space="0" w:color="auto"/>
            </w:tcBorders>
          </w:tcPr>
          <w:p w14:paraId="14A8094D" w14:textId="1C01ED3F"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Borders>
              <w:top w:val="single" w:sz="18" w:space="0" w:color="auto"/>
            </w:tcBorders>
          </w:tcPr>
          <w:p w14:paraId="0D799D80" w14:textId="10F73C8B"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733" w:type="dxa"/>
            <w:tcBorders>
              <w:top w:val="single" w:sz="18" w:space="0" w:color="auto"/>
            </w:tcBorders>
          </w:tcPr>
          <w:p w14:paraId="0D9BF8C4" w14:textId="77DA4BE0"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Borders>
              <w:top w:val="single" w:sz="18" w:space="0" w:color="auto"/>
            </w:tcBorders>
          </w:tcPr>
          <w:p w14:paraId="33A332B3" w14:textId="0C9DD719" w:rsidR="00F36DF7" w:rsidRDefault="00BE0C1F" w:rsidP="00F36DF7">
            <w:pPr>
              <w:jc w:val="center"/>
              <w:rPr>
                <w:rFonts w:ascii="Times New Roman" w:hAnsi="Times New Roman" w:cs="Times New Roman"/>
                <w:lang w:val="cs-CZ"/>
              </w:rPr>
            </w:pPr>
            <w:r>
              <w:rPr>
                <w:rFonts w:ascii="Times New Roman" w:hAnsi="Times New Roman" w:cs="Times New Roman"/>
                <w:lang w:val="cs-CZ"/>
              </w:rPr>
              <w:t>#</w:t>
            </w:r>
          </w:p>
        </w:tc>
        <w:tc>
          <w:tcPr>
            <w:tcW w:w="682" w:type="dxa"/>
            <w:tcBorders>
              <w:top w:val="single" w:sz="18" w:space="0" w:color="auto"/>
            </w:tcBorders>
          </w:tcPr>
          <w:p w14:paraId="16DCB90C" w14:textId="1E51A457"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Borders>
              <w:top w:val="single" w:sz="18" w:space="0" w:color="auto"/>
            </w:tcBorders>
          </w:tcPr>
          <w:p w14:paraId="2CB3C7CB" w14:textId="3D1A514E"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514DDD38" w14:textId="61B631C7" w:rsidTr="00541408">
        <w:tc>
          <w:tcPr>
            <w:tcW w:w="520" w:type="dxa"/>
            <w:vMerge/>
          </w:tcPr>
          <w:p w14:paraId="30B02D3C" w14:textId="77777777" w:rsidR="00F36DF7" w:rsidRDefault="00F36DF7" w:rsidP="00972AEB">
            <w:pPr>
              <w:rPr>
                <w:rFonts w:ascii="Times New Roman" w:hAnsi="Times New Roman" w:cs="Times New Roman"/>
                <w:lang w:val="cs-CZ"/>
              </w:rPr>
            </w:pPr>
          </w:p>
        </w:tc>
        <w:tc>
          <w:tcPr>
            <w:tcW w:w="885" w:type="dxa"/>
            <w:tcBorders>
              <w:right w:val="single" w:sz="18" w:space="0" w:color="auto"/>
            </w:tcBorders>
          </w:tcPr>
          <w:p w14:paraId="71C43714" w14:textId="1FAC4C16" w:rsidR="00F36DF7" w:rsidRDefault="00F36DF7" w:rsidP="00F36DF7">
            <w:pPr>
              <w:jc w:val="center"/>
              <w:rPr>
                <w:rFonts w:ascii="Times New Roman" w:hAnsi="Times New Roman" w:cs="Times New Roman"/>
                <w:lang w:val="cs-CZ"/>
              </w:rPr>
            </w:pPr>
            <w:r>
              <w:rPr>
                <w:rFonts w:ascii="Times New Roman" w:hAnsi="Times New Roman" w:cs="Times New Roman"/>
                <w:lang w:val="cs-CZ"/>
              </w:rPr>
              <w:t>/ // *</w:t>
            </w:r>
          </w:p>
        </w:tc>
        <w:tc>
          <w:tcPr>
            <w:tcW w:w="687" w:type="dxa"/>
            <w:tcBorders>
              <w:left w:val="single" w:sz="18" w:space="0" w:color="auto"/>
            </w:tcBorders>
          </w:tcPr>
          <w:p w14:paraId="0F81E3C5" w14:textId="35AE03EA"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050BA675" w14:textId="6FD8F508"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600" w:type="dxa"/>
          </w:tcPr>
          <w:p w14:paraId="2AFD7839" w14:textId="713D299E"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31B218ED" w14:textId="52727A06"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58F9F281" w14:textId="0CC01A1D"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07D929DD" w14:textId="40B68D85"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3127C573" w14:textId="36600FFE"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5DCE8F2A" w14:textId="1E525399"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5857158C" w14:textId="575DE3A1"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1FE28D27" w14:textId="47F28987"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7C5360BF" w14:textId="18DAF8F3" w:rsidTr="00541408">
        <w:tc>
          <w:tcPr>
            <w:tcW w:w="520" w:type="dxa"/>
            <w:vMerge/>
          </w:tcPr>
          <w:p w14:paraId="332C9532" w14:textId="77777777" w:rsidR="00F36DF7" w:rsidRDefault="00F36DF7" w:rsidP="00972AEB">
            <w:pPr>
              <w:rPr>
                <w:rFonts w:ascii="Times New Roman" w:hAnsi="Times New Roman" w:cs="Times New Roman"/>
                <w:lang w:val="cs-CZ"/>
              </w:rPr>
            </w:pPr>
          </w:p>
        </w:tc>
        <w:tc>
          <w:tcPr>
            <w:tcW w:w="885" w:type="dxa"/>
            <w:tcBorders>
              <w:right w:val="single" w:sz="18" w:space="0" w:color="auto"/>
            </w:tcBorders>
          </w:tcPr>
          <w:p w14:paraId="50646F90" w14:textId="6685132F" w:rsidR="00F36DF7" w:rsidRDefault="00F36DF7" w:rsidP="00F36DF7">
            <w:pPr>
              <w:jc w:val="center"/>
              <w:rPr>
                <w:rFonts w:ascii="Times New Roman" w:hAnsi="Times New Roman" w:cs="Times New Roman"/>
                <w:lang w:val="cs-CZ"/>
              </w:rPr>
            </w:pPr>
            <w:r>
              <w:rPr>
                <w:rFonts w:ascii="Times New Roman" w:hAnsi="Times New Roman" w:cs="Times New Roman"/>
                <w:lang w:val="cs-CZ"/>
              </w:rPr>
              <w:t>+ -</w:t>
            </w:r>
          </w:p>
        </w:tc>
        <w:tc>
          <w:tcPr>
            <w:tcW w:w="687" w:type="dxa"/>
            <w:tcBorders>
              <w:left w:val="single" w:sz="18" w:space="0" w:color="auto"/>
            </w:tcBorders>
          </w:tcPr>
          <w:p w14:paraId="3818BD55" w14:textId="3E92EB6A"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28242D70" w14:textId="7A4B5C75"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0EEFE713" w14:textId="3826FA8D"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0FA7E62F" w14:textId="4A66CB6A"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24807F06" w14:textId="64967354"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7095C8B7" w14:textId="7AD344D7"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3D4215E2" w14:textId="1604D874"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2B4E4D41" w14:textId="52F0A6CB"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75F67B65" w14:textId="753B8C9D"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0BE8C828" w14:textId="088E5F32"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493BE64C" w14:textId="7AFAE2CA" w:rsidTr="00541408">
        <w:tc>
          <w:tcPr>
            <w:tcW w:w="520" w:type="dxa"/>
            <w:vMerge/>
          </w:tcPr>
          <w:p w14:paraId="25B384C3" w14:textId="77777777" w:rsidR="00F36DF7" w:rsidRDefault="00F36DF7" w:rsidP="00972AEB">
            <w:pPr>
              <w:rPr>
                <w:rFonts w:ascii="Times New Roman" w:hAnsi="Times New Roman" w:cs="Times New Roman"/>
                <w:lang w:val="cs-CZ"/>
              </w:rPr>
            </w:pPr>
          </w:p>
        </w:tc>
        <w:tc>
          <w:tcPr>
            <w:tcW w:w="885" w:type="dxa"/>
            <w:tcBorders>
              <w:right w:val="single" w:sz="18" w:space="0" w:color="auto"/>
            </w:tcBorders>
          </w:tcPr>
          <w:p w14:paraId="72F8EC9A" w14:textId="533719FA"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c>
          <w:tcPr>
            <w:tcW w:w="687" w:type="dxa"/>
            <w:tcBorders>
              <w:left w:val="single" w:sz="18" w:space="0" w:color="auto"/>
            </w:tcBorders>
          </w:tcPr>
          <w:p w14:paraId="5299BFE3" w14:textId="58E6B3E4"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6F634FB0" w14:textId="25900A8C"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4FF5062D" w14:textId="21F152BC"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761" w:type="dxa"/>
          </w:tcPr>
          <w:p w14:paraId="3C178CE2" w14:textId="41FFC0C7"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893" w:type="dxa"/>
          </w:tcPr>
          <w:p w14:paraId="05FAD447" w14:textId="0B935AE7"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02AE58CD" w14:textId="2F1303C5"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75915C01" w14:textId="07846AB8"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648380A8" w14:textId="7DFED9A0"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23EBAC56" w14:textId="34EFC596"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233F2A06" w14:textId="6D7BEC13" w:rsidR="00F36DF7" w:rsidRDefault="00BE0C1F"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079468B5" w14:textId="4DC35A3C" w:rsidTr="00541408">
        <w:tc>
          <w:tcPr>
            <w:tcW w:w="520" w:type="dxa"/>
            <w:vMerge/>
          </w:tcPr>
          <w:p w14:paraId="19FEBB57" w14:textId="77777777" w:rsidR="00F36DF7" w:rsidRDefault="00F36DF7" w:rsidP="00972AEB">
            <w:pPr>
              <w:rPr>
                <w:rFonts w:ascii="Times New Roman" w:hAnsi="Times New Roman" w:cs="Times New Roman"/>
                <w:lang w:val="cs-CZ"/>
              </w:rPr>
            </w:pPr>
          </w:p>
        </w:tc>
        <w:tc>
          <w:tcPr>
            <w:tcW w:w="885" w:type="dxa"/>
            <w:tcBorders>
              <w:right w:val="single" w:sz="18" w:space="0" w:color="auto"/>
            </w:tcBorders>
          </w:tcPr>
          <w:p w14:paraId="5C65C841" w14:textId="05BB7CFF" w:rsidR="00F36DF7" w:rsidRDefault="00F36DF7" w:rsidP="00F36DF7">
            <w:pPr>
              <w:jc w:val="center"/>
              <w:rPr>
                <w:rFonts w:ascii="Times New Roman" w:hAnsi="Times New Roman" w:cs="Times New Roman"/>
                <w:lang w:val="cs-CZ"/>
              </w:rPr>
            </w:pPr>
            <w:r>
              <w:rPr>
                <w:rFonts w:ascii="Times New Roman" w:hAnsi="Times New Roman" w:cs="Times New Roman"/>
                <w:lang w:val="cs-CZ"/>
              </w:rPr>
              <w:t>&gt;&lt; ~ =</w:t>
            </w:r>
          </w:p>
        </w:tc>
        <w:tc>
          <w:tcPr>
            <w:tcW w:w="687" w:type="dxa"/>
            <w:tcBorders>
              <w:left w:val="single" w:sz="18" w:space="0" w:color="auto"/>
            </w:tcBorders>
          </w:tcPr>
          <w:p w14:paraId="47C042AD" w14:textId="461C73E9" w:rsidR="00F36DF7" w:rsidRDefault="00BE0C1F" w:rsidP="00F36DF7">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35CAB141" w14:textId="6260188E"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3BFECC40" w14:textId="1B9AE903"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761" w:type="dxa"/>
          </w:tcPr>
          <w:p w14:paraId="6DA847AE" w14:textId="20E9E15F"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893" w:type="dxa"/>
          </w:tcPr>
          <w:p w14:paraId="38EE9196" w14:textId="4777C5B7"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3353F545" w14:textId="58E8CCE7"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36F52060" w14:textId="7609A86F"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74E7C136" w14:textId="6B8FA774"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79EC399D" w14:textId="0117F42C"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766B25C2" w14:textId="0EFEE62C"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7F0BC6C1" w14:textId="1CE92E5D" w:rsidTr="00541408">
        <w:tc>
          <w:tcPr>
            <w:tcW w:w="520" w:type="dxa"/>
            <w:vMerge/>
          </w:tcPr>
          <w:p w14:paraId="6381AA83" w14:textId="77777777" w:rsidR="00F36DF7" w:rsidRDefault="00F36DF7" w:rsidP="00972AEB">
            <w:pPr>
              <w:rPr>
                <w:rFonts w:ascii="Times New Roman" w:hAnsi="Times New Roman" w:cs="Times New Roman"/>
                <w:lang w:val="cs-CZ"/>
              </w:rPr>
            </w:pPr>
          </w:p>
        </w:tc>
        <w:tc>
          <w:tcPr>
            <w:tcW w:w="885" w:type="dxa"/>
            <w:tcBorders>
              <w:right w:val="single" w:sz="18" w:space="0" w:color="auto"/>
            </w:tcBorders>
          </w:tcPr>
          <w:p w14:paraId="00775DBA" w14:textId="62590328" w:rsidR="00F36DF7" w:rsidRDefault="00F36DF7" w:rsidP="00F36DF7">
            <w:pPr>
              <w:jc w:val="center"/>
              <w:rPr>
                <w:rFonts w:ascii="Times New Roman" w:hAnsi="Times New Roman" w:cs="Times New Roman"/>
                <w:lang w:val="cs-CZ"/>
              </w:rPr>
            </w:pPr>
            <w:r>
              <w:rPr>
                <w:rFonts w:ascii="Times New Roman" w:hAnsi="Times New Roman" w:cs="Times New Roman"/>
                <w:lang w:val="cs-CZ"/>
              </w:rPr>
              <w:t xml:space="preserve">i </w:t>
            </w:r>
          </w:p>
        </w:tc>
        <w:tc>
          <w:tcPr>
            <w:tcW w:w="687" w:type="dxa"/>
            <w:tcBorders>
              <w:left w:val="single" w:sz="18" w:space="0" w:color="auto"/>
            </w:tcBorders>
          </w:tcPr>
          <w:p w14:paraId="7E535EE4" w14:textId="6A9B65D4" w:rsidR="00F36DF7" w:rsidRPr="0034198E" w:rsidRDefault="0034198E" w:rsidP="00F36DF7">
            <w:pPr>
              <w:jc w:val="center"/>
              <w:rPr>
                <w:rFonts w:ascii="Times New Roman" w:hAnsi="Times New Roman" w:cs="Times New Roman"/>
                <w:lang w:val="en-US"/>
              </w:rPr>
            </w:pPr>
            <w:r>
              <w:rPr>
                <w:rFonts w:ascii="Times New Roman" w:hAnsi="Times New Roman" w:cs="Times New Roman"/>
                <w:lang w:val="en-US"/>
              </w:rPr>
              <w:t>&gt;</w:t>
            </w:r>
          </w:p>
        </w:tc>
        <w:tc>
          <w:tcPr>
            <w:tcW w:w="689" w:type="dxa"/>
          </w:tcPr>
          <w:p w14:paraId="5F6C451E" w14:textId="669E5A1E"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00" w:type="dxa"/>
          </w:tcPr>
          <w:p w14:paraId="57A471AE" w14:textId="63F42483"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10BFFBE2" w14:textId="282999D8"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5AA9FB9F" w14:textId="5EFFCEA8"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4626F3AE" w14:textId="16A7DF0C"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733" w:type="dxa"/>
          </w:tcPr>
          <w:p w14:paraId="5F5F29C8" w14:textId="412484EF"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60D2DA1C" w14:textId="310C99CB"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14065910" w14:textId="4B74D9D6"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52937C13" w14:textId="5CD5BF75"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23845104" w14:textId="17F7E35D" w:rsidTr="00541408">
        <w:tc>
          <w:tcPr>
            <w:tcW w:w="520" w:type="dxa"/>
            <w:vMerge/>
          </w:tcPr>
          <w:p w14:paraId="01D4E2DD" w14:textId="77777777" w:rsidR="00F36DF7" w:rsidRDefault="00F36DF7" w:rsidP="00972AEB">
            <w:pPr>
              <w:rPr>
                <w:rFonts w:ascii="Times New Roman" w:hAnsi="Times New Roman" w:cs="Times New Roman"/>
                <w:lang w:val="cs-CZ"/>
              </w:rPr>
            </w:pPr>
          </w:p>
        </w:tc>
        <w:tc>
          <w:tcPr>
            <w:tcW w:w="885" w:type="dxa"/>
            <w:tcBorders>
              <w:right w:val="single" w:sz="18" w:space="0" w:color="auto"/>
            </w:tcBorders>
          </w:tcPr>
          <w:p w14:paraId="5F0FD86E" w14:textId="7B6E41B9" w:rsidR="00F36DF7" w:rsidRDefault="00F36DF7" w:rsidP="00F36DF7">
            <w:pPr>
              <w:jc w:val="center"/>
              <w:rPr>
                <w:rFonts w:ascii="Times New Roman" w:hAnsi="Times New Roman" w:cs="Times New Roman"/>
                <w:lang w:val="cs-CZ"/>
              </w:rPr>
            </w:pPr>
            <w:r>
              <w:rPr>
                <w:rFonts w:ascii="Times New Roman" w:hAnsi="Times New Roman" w:cs="Times New Roman"/>
                <w:lang w:val="cs-CZ"/>
              </w:rPr>
              <w:t>f_id</w:t>
            </w:r>
          </w:p>
        </w:tc>
        <w:tc>
          <w:tcPr>
            <w:tcW w:w="687" w:type="dxa"/>
            <w:tcBorders>
              <w:left w:val="single" w:sz="18" w:space="0" w:color="auto"/>
            </w:tcBorders>
          </w:tcPr>
          <w:p w14:paraId="7DEECAE0" w14:textId="0F1EC7BE"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89" w:type="dxa"/>
          </w:tcPr>
          <w:p w14:paraId="4CE9FF31" w14:textId="2AE18E81"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00" w:type="dxa"/>
          </w:tcPr>
          <w:p w14:paraId="47EFD28B" w14:textId="2A24B378"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0D3438B7" w14:textId="5D05DCCE"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566CECDF" w14:textId="44F4BF59"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2BC800B4" w14:textId="7C5DA47A"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733" w:type="dxa"/>
          </w:tcPr>
          <w:p w14:paraId="32CFBD20" w14:textId="2F7BD2C9"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66975641" w14:textId="3C52233D"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56D4EF74" w14:textId="361EBA2C"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41F307F0" w14:textId="53D8E9BF"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71FED138" w14:textId="1992E97D" w:rsidTr="00541408">
        <w:tc>
          <w:tcPr>
            <w:tcW w:w="520" w:type="dxa"/>
            <w:vMerge/>
          </w:tcPr>
          <w:p w14:paraId="0D3572E9" w14:textId="77777777" w:rsidR="00F36DF7" w:rsidRDefault="00F36DF7" w:rsidP="00972AEB">
            <w:pPr>
              <w:rPr>
                <w:rFonts w:ascii="Times New Roman" w:hAnsi="Times New Roman" w:cs="Times New Roman"/>
                <w:lang w:val="cs-CZ"/>
              </w:rPr>
            </w:pPr>
          </w:p>
        </w:tc>
        <w:tc>
          <w:tcPr>
            <w:tcW w:w="885" w:type="dxa"/>
            <w:tcBorders>
              <w:right w:val="single" w:sz="18" w:space="0" w:color="auto"/>
            </w:tcBorders>
          </w:tcPr>
          <w:p w14:paraId="568619CD" w14:textId="159FB9E8"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c>
          <w:tcPr>
            <w:tcW w:w="687" w:type="dxa"/>
            <w:tcBorders>
              <w:left w:val="single" w:sz="18" w:space="0" w:color="auto"/>
            </w:tcBorders>
          </w:tcPr>
          <w:p w14:paraId="7198C069" w14:textId="438C3454"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0C1A6E6A" w14:textId="74C06297"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6D0A8C22" w14:textId="13932029"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761" w:type="dxa"/>
          </w:tcPr>
          <w:p w14:paraId="2306E909" w14:textId="0E458E8D"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893" w:type="dxa"/>
          </w:tcPr>
          <w:p w14:paraId="48AED3F6" w14:textId="1D7A7FE8"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586" w:type="dxa"/>
          </w:tcPr>
          <w:p w14:paraId="76065583" w14:textId="7F89A219"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6C0B77ED" w14:textId="5E1C8979"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0F04AA53" w14:textId="07D2D27C"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4106E2EE" w14:textId="3DE18543"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c>
          <w:tcPr>
            <w:tcW w:w="672" w:type="dxa"/>
          </w:tcPr>
          <w:p w14:paraId="403CA7D1" w14:textId="0FC2273F"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r>
      <w:tr w:rsidR="00F36DF7" w14:paraId="028876B7" w14:textId="029C0E02" w:rsidTr="00541408">
        <w:tc>
          <w:tcPr>
            <w:tcW w:w="520" w:type="dxa"/>
            <w:vMerge/>
          </w:tcPr>
          <w:p w14:paraId="2624BD3A" w14:textId="77777777" w:rsidR="00F36DF7" w:rsidRDefault="00F36DF7" w:rsidP="00972AEB">
            <w:pPr>
              <w:rPr>
                <w:rFonts w:ascii="Times New Roman" w:hAnsi="Times New Roman" w:cs="Times New Roman"/>
                <w:lang w:val="cs-CZ"/>
              </w:rPr>
            </w:pPr>
          </w:p>
        </w:tc>
        <w:tc>
          <w:tcPr>
            <w:tcW w:w="885" w:type="dxa"/>
            <w:tcBorders>
              <w:right w:val="single" w:sz="18" w:space="0" w:color="auto"/>
            </w:tcBorders>
          </w:tcPr>
          <w:p w14:paraId="6A7C2B71" w14:textId="2BABB6A6"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c>
          <w:tcPr>
            <w:tcW w:w="687" w:type="dxa"/>
            <w:tcBorders>
              <w:left w:val="single" w:sz="18" w:space="0" w:color="auto"/>
            </w:tcBorders>
          </w:tcPr>
          <w:p w14:paraId="389B71EE" w14:textId="26684F70"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89" w:type="dxa"/>
          </w:tcPr>
          <w:p w14:paraId="3E6E962C" w14:textId="0ABC5455"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00" w:type="dxa"/>
          </w:tcPr>
          <w:p w14:paraId="3383E03D" w14:textId="75FBEFC8"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761" w:type="dxa"/>
          </w:tcPr>
          <w:p w14:paraId="7B6E8527" w14:textId="5D2AC09E"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893" w:type="dxa"/>
          </w:tcPr>
          <w:p w14:paraId="653E5E39" w14:textId="4C2C5C11"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586" w:type="dxa"/>
          </w:tcPr>
          <w:p w14:paraId="24B19749" w14:textId="5CD4DCE1"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733" w:type="dxa"/>
          </w:tcPr>
          <w:p w14:paraId="4C05988C" w14:textId="6D2A825F"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0DBA0236" w14:textId="12D8602A" w:rsidR="00F36DF7" w:rsidRDefault="0034198E" w:rsidP="00F36DF7">
            <w:pPr>
              <w:jc w:val="center"/>
              <w:rPr>
                <w:rFonts w:ascii="Times New Roman" w:hAnsi="Times New Roman" w:cs="Times New Roman"/>
                <w:lang w:val="cs-CZ"/>
              </w:rPr>
            </w:pPr>
            <w:r>
              <w:rPr>
                <w:rFonts w:ascii="Times New Roman" w:hAnsi="Times New Roman" w:cs="Times New Roman"/>
                <w:lang w:val="cs-CZ"/>
              </w:rPr>
              <w:t>#</w:t>
            </w:r>
          </w:p>
        </w:tc>
        <w:tc>
          <w:tcPr>
            <w:tcW w:w="682" w:type="dxa"/>
          </w:tcPr>
          <w:p w14:paraId="33F392CE" w14:textId="11EDE33B"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c>
          <w:tcPr>
            <w:tcW w:w="672" w:type="dxa"/>
          </w:tcPr>
          <w:p w14:paraId="2253C3BA" w14:textId="6E331C35" w:rsidR="00F36DF7" w:rsidRDefault="0034198E" w:rsidP="00F36DF7">
            <w:pPr>
              <w:jc w:val="center"/>
              <w:rPr>
                <w:rFonts w:ascii="Times New Roman" w:hAnsi="Times New Roman" w:cs="Times New Roman"/>
                <w:lang w:val="cs-CZ"/>
              </w:rPr>
            </w:pPr>
            <w:r>
              <w:rPr>
                <w:rFonts w:ascii="Times New Roman" w:hAnsi="Times New Roman" w:cs="Times New Roman"/>
                <w:lang w:val="cs-CZ"/>
              </w:rPr>
              <w:t>&gt;</w:t>
            </w:r>
          </w:p>
        </w:tc>
      </w:tr>
      <w:tr w:rsidR="00F36DF7" w14:paraId="1C04A0D4" w14:textId="14149EC3" w:rsidTr="00541408">
        <w:tc>
          <w:tcPr>
            <w:tcW w:w="520" w:type="dxa"/>
            <w:vMerge/>
          </w:tcPr>
          <w:p w14:paraId="483EEA2D" w14:textId="77777777" w:rsidR="00F36DF7" w:rsidRDefault="00F36DF7" w:rsidP="00972AEB">
            <w:pPr>
              <w:rPr>
                <w:rFonts w:ascii="Times New Roman" w:hAnsi="Times New Roman" w:cs="Times New Roman"/>
                <w:lang w:val="cs-CZ"/>
              </w:rPr>
            </w:pPr>
          </w:p>
        </w:tc>
        <w:tc>
          <w:tcPr>
            <w:tcW w:w="885" w:type="dxa"/>
            <w:tcBorders>
              <w:right w:val="single" w:sz="18" w:space="0" w:color="auto"/>
            </w:tcBorders>
          </w:tcPr>
          <w:p w14:paraId="30AA93D2" w14:textId="6F4A4087" w:rsidR="00F36DF7" w:rsidRDefault="00F36DF7" w:rsidP="00F36DF7">
            <w:pPr>
              <w:jc w:val="center"/>
              <w:rPr>
                <w:rFonts w:ascii="Times New Roman" w:hAnsi="Times New Roman" w:cs="Times New Roman"/>
                <w:lang w:val="cs-CZ"/>
              </w:rPr>
            </w:pPr>
            <w:r>
              <w:rPr>
                <w:rFonts w:ascii="Times New Roman" w:hAnsi="Times New Roman" w:cs="Times New Roman"/>
                <w:lang w:val="cs-CZ"/>
              </w:rPr>
              <w:t>$</w:t>
            </w:r>
          </w:p>
        </w:tc>
        <w:tc>
          <w:tcPr>
            <w:tcW w:w="687" w:type="dxa"/>
            <w:tcBorders>
              <w:left w:val="single" w:sz="18" w:space="0" w:color="auto"/>
            </w:tcBorders>
          </w:tcPr>
          <w:p w14:paraId="1AF5B71C" w14:textId="39CE0BEC"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9" w:type="dxa"/>
          </w:tcPr>
          <w:p w14:paraId="5F7E5C26" w14:textId="30AC4184"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00" w:type="dxa"/>
          </w:tcPr>
          <w:p w14:paraId="0DA219BD" w14:textId="14DBE214"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761" w:type="dxa"/>
          </w:tcPr>
          <w:p w14:paraId="7862C59F" w14:textId="527CD595"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893" w:type="dxa"/>
          </w:tcPr>
          <w:p w14:paraId="1EC22BC6" w14:textId="1A1A9770"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586" w:type="dxa"/>
          </w:tcPr>
          <w:p w14:paraId="1A1602AE" w14:textId="09306328"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733" w:type="dxa"/>
          </w:tcPr>
          <w:p w14:paraId="59718615" w14:textId="2058A33D"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7331A84C" w14:textId="037B2D5C" w:rsidR="00F36DF7" w:rsidRDefault="0034198E" w:rsidP="00F36DF7">
            <w:pPr>
              <w:jc w:val="center"/>
              <w:rPr>
                <w:rFonts w:ascii="Times New Roman" w:hAnsi="Times New Roman" w:cs="Times New Roman"/>
                <w:lang w:val="cs-CZ"/>
              </w:rPr>
            </w:pPr>
            <w:r>
              <w:rPr>
                <w:rFonts w:ascii="Times New Roman" w:hAnsi="Times New Roman" w:cs="Times New Roman"/>
                <w:lang w:val="cs-CZ"/>
              </w:rPr>
              <w:t>&lt;</w:t>
            </w:r>
          </w:p>
        </w:tc>
        <w:tc>
          <w:tcPr>
            <w:tcW w:w="682" w:type="dxa"/>
          </w:tcPr>
          <w:p w14:paraId="53124F30" w14:textId="48CF0B0B" w:rsidR="00F36DF7" w:rsidRDefault="00DA1257" w:rsidP="00F36DF7">
            <w:pPr>
              <w:jc w:val="center"/>
              <w:rPr>
                <w:rFonts w:ascii="Times New Roman" w:hAnsi="Times New Roman" w:cs="Times New Roman"/>
                <w:lang w:val="cs-CZ"/>
              </w:rPr>
            </w:pPr>
            <w:r>
              <w:rPr>
                <w:rFonts w:ascii="Times New Roman" w:hAnsi="Times New Roman" w:cs="Times New Roman"/>
                <w:lang w:val="cs-CZ"/>
              </w:rPr>
              <w:t>#</w:t>
            </w:r>
          </w:p>
        </w:tc>
        <w:tc>
          <w:tcPr>
            <w:tcW w:w="672" w:type="dxa"/>
          </w:tcPr>
          <w:p w14:paraId="0074CDB7" w14:textId="49E77FF5" w:rsidR="00F36DF7" w:rsidRDefault="00DA1257" w:rsidP="00F36DF7">
            <w:pPr>
              <w:jc w:val="center"/>
              <w:rPr>
                <w:rFonts w:ascii="Times New Roman" w:hAnsi="Times New Roman" w:cs="Times New Roman"/>
                <w:lang w:val="cs-CZ"/>
              </w:rPr>
            </w:pPr>
            <w:r>
              <w:rPr>
                <w:rFonts w:ascii="Times New Roman" w:hAnsi="Times New Roman" w:cs="Times New Roman"/>
                <w:lang w:val="cs-CZ"/>
              </w:rPr>
              <w:t>&amp;</w:t>
            </w:r>
          </w:p>
        </w:tc>
      </w:tr>
    </w:tbl>
    <w:p w14:paraId="1EAABBD6" w14:textId="357CA8EE" w:rsidR="00972AEB" w:rsidRPr="00615447" w:rsidRDefault="00972AEB" w:rsidP="00972AEB">
      <w:pPr>
        <w:rPr>
          <w:rFonts w:ascii="Times New Roman" w:hAnsi="Times New Roman" w:cs="Times New Roman"/>
          <w:lang w:val="cs-CZ"/>
        </w:rPr>
      </w:pPr>
    </w:p>
    <w:p w14:paraId="7BD058EB" w14:textId="2EAB9792" w:rsidR="001554EF" w:rsidRDefault="00485878" w:rsidP="00485878">
      <w:pPr>
        <w:pStyle w:val="Heading1"/>
        <w:numPr>
          <w:ilvl w:val="0"/>
          <w:numId w:val="1"/>
        </w:numPr>
        <w:rPr>
          <w:rFonts w:ascii="Times New Roman" w:hAnsi="Times New Roman" w:cs="Times New Roman"/>
          <w:lang w:val="sk-SK"/>
        </w:rPr>
      </w:pPr>
      <w:bookmarkStart w:id="18" w:name="_Toc89708161"/>
      <w:r w:rsidRPr="00485878">
        <w:rPr>
          <w:rFonts w:ascii="Times New Roman" w:hAnsi="Times New Roman" w:cs="Times New Roman"/>
        </w:rPr>
        <w:t>Tabu</w:t>
      </w:r>
      <w:r w:rsidRPr="00485878">
        <w:rPr>
          <w:rFonts w:ascii="Times New Roman" w:hAnsi="Times New Roman" w:cs="Times New Roman"/>
          <w:lang w:val="sk-SK"/>
        </w:rPr>
        <w:t>ľka návratových typov</w:t>
      </w:r>
      <w:bookmarkEnd w:id="18"/>
    </w:p>
    <w:p w14:paraId="07E290F0" w14:textId="543D6ED7" w:rsidR="005F3524" w:rsidRPr="005F3524" w:rsidRDefault="005F3524" w:rsidP="005F3524">
      <w:pPr>
        <w:rPr>
          <w:lang w:val="sk-SK"/>
        </w:rPr>
      </w:pPr>
      <w:r>
        <w:rPr>
          <w:lang w:val="sk-SK"/>
        </w:rPr>
        <w:t>Časť tabuľky pre sčítanie a odčítanie</w:t>
      </w:r>
    </w:p>
    <w:tbl>
      <w:tblPr>
        <w:tblStyle w:val="TableGrid"/>
        <w:tblW w:w="0" w:type="auto"/>
        <w:tblLook w:val="04A0" w:firstRow="1" w:lastRow="0" w:firstColumn="1" w:lastColumn="0" w:noHBand="0" w:noVBand="1"/>
      </w:tblPr>
      <w:tblGrid>
        <w:gridCol w:w="535"/>
        <w:gridCol w:w="1170"/>
        <w:gridCol w:w="1440"/>
        <w:gridCol w:w="1350"/>
        <w:gridCol w:w="1620"/>
        <w:gridCol w:w="1530"/>
        <w:gridCol w:w="1417"/>
      </w:tblGrid>
      <w:tr w:rsidR="00485878" w14:paraId="3956540E" w14:textId="77777777" w:rsidTr="0072204B">
        <w:tc>
          <w:tcPr>
            <w:tcW w:w="535" w:type="dxa"/>
          </w:tcPr>
          <w:p w14:paraId="56D1805D" w14:textId="17B53C55" w:rsidR="00485878" w:rsidRDefault="004049B8" w:rsidP="00485878">
            <w:pPr>
              <w:jc w:val="center"/>
              <w:rPr>
                <w:lang w:val="sk-SK"/>
              </w:rPr>
            </w:pPr>
            <w:r>
              <w:rPr>
                <w:lang w:val="sk-SK"/>
              </w:rPr>
              <w:t>+ -</w:t>
            </w:r>
          </w:p>
        </w:tc>
        <w:tc>
          <w:tcPr>
            <w:tcW w:w="8527" w:type="dxa"/>
            <w:gridSpan w:val="6"/>
          </w:tcPr>
          <w:p w14:paraId="44BD9DAA" w14:textId="099DC78B" w:rsidR="00485878" w:rsidRDefault="00485878" w:rsidP="00485878">
            <w:pPr>
              <w:jc w:val="center"/>
              <w:rPr>
                <w:lang w:val="sk-SK"/>
              </w:rPr>
            </w:pPr>
            <w:r>
              <w:rPr>
                <w:lang w:val="sk-SK"/>
              </w:rPr>
              <w:t>Pravá strana</w:t>
            </w:r>
          </w:p>
        </w:tc>
      </w:tr>
      <w:tr w:rsidR="00485878" w14:paraId="2BE17DCA" w14:textId="77777777" w:rsidTr="00541408">
        <w:tc>
          <w:tcPr>
            <w:tcW w:w="535" w:type="dxa"/>
            <w:vMerge w:val="restart"/>
            <w:textDirection w:val="btLr"/>
          </w:tcPr>
          <w:p w14:paraId="3FE379FF" w14:textId="4D2B923C" w:rsidR="00485878" w:rsidRDefault="00485878" w:rsidP="00485878">
            <w:pPr>
              <w:ind w:left="113" w:right="113"/>
              <w:jc w:val="center"/>
              <w:rPr>
                <w:lang w:val="sk-SK"/>
              </w:rPr>
            </w:pPr>
            <w:r>
              <w:rPr>
                <w:lang w:val="sk-SK"/>
              </w:rPr>
              <w:t>Ľavá strana</w:t>
            </w:r>
          </w:p>
        </w:tc>
        <w:tc>
          <w:tcPr>
            <w:tcW w:w="1170" w:type="dxa"/>
            <w:tcBorders>
              <w:bottom w:val="single" w:sz="18" w:space="0" w:color="auto"/>
              <w:right w:val="single" w:sz="18" w:space="0" w:color="auto"/>
            </w:tcBorders>
          </w:tcPr>
          <w:p w14:paraId="14CC0E78" w14:textId="3B6BD2FA" w:rsidR="00485878" w:rsidRDefault="004049B8" w:rsidP="00485878">
            <w:pPr>
              <w:jc w:val="center"/>
              <w:rPr>
                <w:lang w:val="sk-SK"/>
              </w:rPr>
            </w:pPr>
            <w:r>
              <w:rPr>
                <w:lang w:val="sk-SK"/>
              </w:rPr>
              <w:t>Typy op.</w:t>
            </w:r>
          </w:p>
        </w:tc>
        <w:tc>
          <w:tcPr>
            <w:tcW w:w="1440" w:type="dxa"/>
            <w:tcBorders>
              <w:left w:val="single" w:sz="18" w:space="0" w:color="auto"/>
              <w:bottom w:val="single" w:sz="18" w:space="0" w:color="auto"/>
            </w:tcBorders>
          </w:tcPr>
          <w:p w14:paraId="7353DB78" w14:textId="5017E0E3" w:rsidR="00485878" w:rsidRDefault="0072204B" w:rsidP="00485878">
            <w:pPr>
              <w:jc w:val="center"/>
              <w:rPr>
                <w:lang w:val="sk-SK"/>
              </w:rPr>
            </w:pPr>
            <w:r>
              <w:rPr>
                <w:lang w:val="sk-SK"/>
              </w:rPr>
              <w:t>Number</w:t>
            </w:r>
          </w:p>
        </w:tc>
        <w:tc>
          <w:tcPr>
            <w:tcW w:w="1350" w:type="dxa"/>
            <w:tcBorders>
              <w:bottom w:val="single" w:sz="18" w:space="0" w:color="auto"/>
            </w:tcBorders>
          </w:tcPr>
          <w:p w14:paraId="73178E8A" w14:textId="1C5EE4D7" w:rsidR="00485878" w:rsidRDefault="0072204B" w:rsidP="00485878">
            <w:pPr>
              <w:jc w:val="center"/>
              <w:rPr>
                <w:lang w:val="sk-SK"/>
              </w:rPr>
            </w:pPr>
            <w:r>
              <w:rPr>
                <w:lang w:val="sk-SK"/>
              </w:rPr>
              <w:t>Integer</w:t>
            </w:r>
          </w:p>
        </w:tc>
        <w:tc>
          <w:tcPr>
            <w:tcW w:w="1620" w:type="dxa"/>
            <w:tcBorders>
              <w:bottom w:val="single" w:sz="18" w:space="0" w:color="auto"/>
            </w:tcBorders>
          </w:tcPr>
          <w:p w14:paraId="69C43F63" w14:textId="135C17AB" w:rsidR="00485878" w:rsidRDefault="0072204B" w:rsidP="00485878">
            <w:pPr>
              <w:jc w:val="center"/>
              <w:rPr>
                <w:lang w:val="sk-SK"/>
              </w:rPr>
            </w:pPr>
            <w:r>
              <w:rPr>
                <w:lang w:val="sk-SK"/>
              </w:rPr>
              <w:t>String</w:t>
            </w:r>
          </w:p>
        </w:tc>
        <w:tc>
          <w:tcPr>
            <w:tcW w:w="1530" w:type="dxa"/>
            <w:tcBorders>
              <w:bottom w:val="single" w:sz="18" w:space="0" w:color="auto"/>
            </w:tcBorders>
          </w:tcPr>
          <w:p w14:paraId="28C0B187" w14:textId="3829AE37" w:rsidR="00485878" w:rsidRDefault="0072204B" w:rsidP="00485878">
            <w:pPr>
              <w:jc w:val="center"/>
              <w:rPr>
                <w:lang w:val="sk-SK"/>
              </w:rPr>
            </w:pPr>
            <w:r>
              <w:rPr>
                <w:lang w:val="sk-SK"/>
              </w:rPr>
              <w:t>Bool</w:t>
            </w:r>
          </w:p>
        </w:tc>
        <w:tc>
          <w:tcPr>
            <w:tcW w:w="1417" w:type="dxa"/>
            <w:tcBorders>
              <w:bottom w:val="single" w:sz="18" w:space="0" w:color="auto"/>
            </w:tcBorders>
          </w:tcPr>
          <w:p w14:paraId="0367457D" w14:textId="31376651" w:rsidR="00485878" w:rsidRDefault="0072204B" w:rsidP="00485878">
            <w:pPr>
              <w:jc w:val="center"/>
              <w:rPr>
                <w:lang w:val="sk-SK"/>
              </w:rPr>
            </w:pPr>
            <w:r>
              <w:rPr>
                <w:lang w:val="sk-SK"/>
              </w:rPr>
              <w:t>Nil</w:t>
            </w:r>
          </w:p>
        </w:tc>
      </w:tr>
      <w:tr w:rsidR="00485878" w14:paraId="138597DA" w14:textId="77777777" w:rsidTr="00541408">
        <w:tc>
          <w:tcPr>
            <w:tcW w:w="535" w:type="dxa"/>
            <w:vMerge/>
          </w:tcPr>
          <w:p w14:paraId="04A37CC3" w14:textId="77777777" w:rsidR="00485878" w:rsidRDefault="00485878" w:rsidP="00485878">
            <w:pPr>
              <w:jc w:val="center"/>
              <w:rPr>
                <w:lang w:val="sk-SK"/>
              </w:rPr>
            </w:pPr>
          </w:p>
        </w:tc>
        <w:tc>
          <w:tcPr>
            <w:tcW w:w="1170" w:type="dxa"/>
            <w:tcBorders>
              <w:top w:val="single" w:sz="18" w:space="0" w:color="auto"/>
              <w:right w:val="single" w:sz="18" w:space="0" w:color="auto"/>
            </w:tcBorders>
          </w:tcPr>
          <w:p w14:paraId="0EF5F82B" w14:textId="1F3CDE4D" w:rsidR="00485878" w:rsidRDefault="0072204B" w:rsidP="00485878">
            <w:pPr>
              <w:jc w:val="center"/>
              <w:rPr>
                <w:lang w:val="sk-SK"/>
              </w:rPr>
            </w:pPr>
            <w:r>
              <w:rPr>
                <w:lang w:val="sk-SK"/>
              </w:rPr>
              <w:t>Number</w:t>
            </w:r>
          </w:p>
        </w:tc>
        <w:tc>
          <w:tcPr>
            <w:tcW w:w="1440" w:type="dxa"/>
            <w:tcBorders>
              <w:top w:val="single" w:sz="18" w:space="0" w:color="auto"/>
              <w:left w:val="single" w:sz="18" w:space="0" w:color="auto"/>
            </w:tcBorders>
          </w:tcPr>
          <w:p w14:paraId="0D3E4D5C" w14:textId="3E4F6397" w:rsidR="00485878" w:rsidRDefault="0072204B" w:rsidP="00485878">
            <w:pPr>
              <w:jc w:val="center"/>
              <w:rPr>
                <w:lang w:val="sk-SK"/>
              </w:rPr>
            </w:pPr>
            <w:r>
              <w:rPr>
                <w:lang w:val="sk-SK"/>
              </w:rPr>
              <w:t>Number</w:t>
            </w:r>
          </w:p>
        </w:tc>
        <w:tc>
          <w:tcPr>
            <w:tcW w:w="1350" w:type="dxa"/>
            <w:tcBorders>
              <w:top w:val="single" w:sz="18" w:space="0" w:color="auto"/>
            </w:tcBorders>
          </w:tcPr>
          <w:p w14:paraId="2A2A7DB1" w14:textId="60B9CEFF" w:rsidR="00485878" w:rsidRDefault="0072204B" w:rsidP="00485878">
            <w:pPr>
              <w:jc w:val="center"/>
              <w:rPr>
                <w:lang w:val="sk-SK"/>
              </w:rPr>
            </w:pPr>
            <w:r>
              <w:rPr>
                <w:lang w:val="sk-SK"/>
              </w:rPr>
              <w:t>Number</w:t>
            </w:r>
          </w:p>
        </w:tc>
        <w:tc>
          <w:tcPr>
            <w:tcW w:w="1620" w:type="dxa"/>
            <w:tcBorders>
              <w:top w:val="single" w:sz="18" w:space="0" w:color="auto"/>
            </w:tcBorders>
          </w:tcPr>
          <w:p w14:paraId="3B24BCC7" w14:textId="28A05D20" w:rsidR="00485878" w:rsidRDefault="005F3524" w:rsidP="00485878">
            <w:pPr>
              <w:jc w:val="center"/>
              <w:rPr>
                <w:lang w:val="sk-SK"/>
              </w:rPr>
            </w:pPr>
            <w:r>
              <w:rPr>
                <w:lang w:val="sk-SK"/>
              </w:rPr>
              <w:t>NO_TYPE</w:t>
            </w:r>
          </w:p>
        </w:tc>
        <w:tc>
          <w:tcPr>
            <w:tcW w:w="1530" w:type="dxa"/>
            <w:tcBorders>
              <w:top w:val="single" w:sz="18" w:space="0" w:color="auto"/>
            </w:tcBorders>
          </w:tcPr>
          <w:p w14:paraId="0B6AF118" w14:textId="30D456D3" w:rsidR="00485878" w:rsidRDefault="0072204B" w:rsidP="00485878">
            <w:pPr>
              <w:jc w:val="center"/>
              <w:rPr>
                <w:lang w:val="sk-SK"/>
              </w:rPr>
            </w:pPr>
            <w:r>
              <w:rPr>
                <w:lang w:val="sk-SK"/>
              </w:rPr>
              <w:t>NO_TYPE</w:t>
            </w:r>
          </w:p>
        </w:tc>
        <w:tc>
          <w:tcPr>
            <w:tcW w:w="1417" w:type="dxa"/>
            <w:tcBorders>
              <w:top w:val="single" w:sz="18" w:space="0" w:color="auto"/>
            </w:tcBorders>
          </w:tcPr>
          <w:p w14:paraId="20AFCE2F" w14:textId="67930BA5" w:rsidR="00485878" w:rsidRDefault="0072204B" w:rsidP="00485878">
            <w:pPr>
              <w:jc w:val="center"/>
              <w:rPr>
                <w:lang w:val="sk-SK"/>
              </w:rPr>
            </w:pPr>
            <w:r>
              <w:rPr>
                <w:lang w:val="sk-SK"/>
              </w:rPr>
              <w:t>Nil</w:t>
            </w:r>
          </w:p>
        </w:tc>
      </w:tr>
      <w:tr w:rsidR="00485878" w14:paraId="55D32080" w14:textId="77777777" w:rsidTr="00541408">
        <w:tc>
          <w:tcPr>
            <w:tcW w:w="535" w:type="dxa"/>
            <w:vMerge/>
          </w:tcPr>
          <w:p w14:paraId="071F3135" w14:textId="77777777" w:rsidR="00485878" w:rsidRDefault="00485878" w:rsidP="00485878">
            <w:pPr>
              <w:jc w:val="center"/>
              <w:rPr>
                <w:lang w:val="sk-SK"/>
              </w:rPr>
            </w:pPr>
          </w:p>
        </w:tc>
        <w:tc>
          <w:tcPr>
            <w:tcW w:w="1170" w:type="dxa"/>
            <w:tcBorders>
              <w:right w:val="single" w:sz="18" w:space="0" w:color="auto"/>
            </w:tcBorders>
          </w:tcPr>
          <w:p w14:paraId="52AF7BC5" w14:textId="670713F1" w:rsidR="00485878" w:rsidRDefault="0072204B" w:rsidP="00485878">
            <w:pPr>
              <w:jc w:val="center"/>
              <w:rPr>
                <w:lang w:val="sk-SK"/>
              </w:rPr>
            </w:pPr>
            <w:r>
              <w:rPr>
                <w:lang w:val="sk-SK"/>
              </w:rPr>
              <w:t>Integer</w:t>
            </w:r>
          </w:p>
        </w:tc>
        <w:tc>
          <w:tcPr>
            <w:tcW w:w="1440" w:type="dxa"/>
            <w:tcBorders>
              <w:left w:val="single" w:sz="18" w:space="0" w:color="auto"/>
            </w:tcBorders>
          </w:tcPr>
          <w:p w14:paraId="312C1347" w14:textId="2DD2BE68" w:rsidR="00485878" w:rsidRDefault="0072204B" w:rsidP="00485878">
            <w:pPr>
              <w:jc w:val="center"/>
              <w:rPr>
                <w:lang w:val="sk-SK"/>
              </w:rPr>
            </w:pPr>
            <w:r>
              <w:rPr>
                <w:lang w:val="sk-SK"/>
              </w:rPr>
              <w:t>Number</w:t>
            </w:r>
          </w:p>
        </w:tc>
        <w:tc>
          <w:tcPr>
            <w:tcW w:w="1350" w:type="dxa"/>
          </w:tcPr>
          <w:p w14:paraId="02EC550D" w14:textId="32FB8BAE" w:rsidR="00485878" w:rsidRDefault="0072204B" w:rsidP="00485878">
            <w:pPr>
              <w:jc w:val="center"/>
              <w:rPr>
                <w:lang w:val="sk-SK"/>
              </w:rPr>
            </w:pPr>
            <w:r>
              <w:rPr>
                <w:lang w:val="sk-SK"/>
              </w:rPr>
              <w:t>Integer</w:t>
            </w:r>
          </w:p>
        </w:tc>
        <w:tc>
          <w:tcPr>
            <w:tcW w:w="1620" w:type="dxa"/>
          </w:tcPr>
          <w:p w14:paraId="3F87876C" w14:textId="2F8F726C" w:rsidR="00485878" w:rsidRDefault="005F3524" w:rsidP="00485878">
            <w:pPr>
              <w:jc w:val="center"/>
              <w:rPr>
                <w:lang w:val="sk-SK"/>
              </w:rPr>
            </w:pPr>
            <w:r>
              <w:rPr>
                <w:lang w:val="sk-SK"/>
              </w:rPr>
              <w:t>NO_TYPE</w:t>
            </w:r>
          </w:p>
        </w:tc>
        <w:tc>
          <w:tcPr>
            <w:tcW w:w="1530" w:type="dxa"/>
          </w:tcPr>
          <w:p w14:paraId="4D6320D0" w14:textId="5F930745" w:rsidR="00485878" w:rsidRDefault="0072204B" w:rsidP="00485878">
            <w:pPr>
              <w:jc w:val="center"/>
              <w:rPr>
                <w:lang w:val="sk-SK"/>
              </w:rPr>
            </w:pPr>
            <w:r>
              <w:rPr>
                <w:lang w:val="sk-SK"/>
              </w:rPr>
              <w:t>NO_TYPE</w:t>
            </w:r>
          </w:p>
        </w:tc>
        <w:tc>
          <w:tcPr>
            <w:tcW w:w="1417" w:type="dxa"/>
          </w:tcPr>
          <w:p w14:paraId="6EEEAF97" w14:textId="5E9EFE05" w:rsidR="00485878" w:rsidRDefault="0072204B" w:rsidP="00485878">
            <w:pPr>
              <w:jc w:val="center"/>
              <w:rPr>
                <w:lang w:val="sk-SK"/>
              </w:rPr>
            </w:pPr>
            <w:r>
              <w:rPr>
                <w:lang w:val="sk-SK"/>
              </w:rPr>
              <w:t>Nil</w:t>
            </w:r>
          </w:p>
        </w:tc>
      </w:tr>
      <w:tr w:rsidR="00485878" w14:paraId="456B3A79" w14:textId="77777777" w:rsidTr="00541408">
        <w:tc>
          <w:tcPr>
            <w:tcW w:w="535" w:type="dxa"/>
            <w:vMerge/>
          </w:tcPr>
          <w:p w14:paraId="1F92B707" w14:textId="77777777" w:rsidR="00485878" w:rsidRDefault="00485878" w:rsidP="00485878">
            <w:pPr>
              <w:jc w:val="center"/>
              <w:rPr>
                <w:lang w:val="sk-SK"/>
              </w:rPr>
            </w:pPr>
          </w:p>
        </w:tc>
        <w:tc>
          <w:tcPr>
            <w:tcW w:w="1170" w:type="dxa"/>
            <w:tcBorders>
              <w:right w:val="single" w:sz="18" w:space="0" w:color="auto"/>
            </w:tcBorders>
          </w:tcPr>
          <w:p w14:paraId="5A8449EE" w14:textId="16E1E0DE" w:rsidR="00485878" w:rsidRDefault="0072204B" w:rsidP="00485878">
            <w:pPr>
              <w:jc w:val="center"/>
              <w:rPr>
                <w:lang w:val="sk-SK"/>
              </w:rPr>
            </w:pPr>
            <w:r>
              <w:rPr>
                <w:lang w:val="sk-SK"/>
              </w:rPr>
              <w:t>String</w:t>
            </w:r>
          </w:p>
        </w:tc>
        <w:tc>
          <w:tcPr>
            <w:tcW w:w="1440" w:type="dxa"/>
            <w:tcBorders>
              <w:left w:val="single" w:sz="18" w:space="0" w:color="auto"/>
            </w:tcBorders>
          </w:tcPr>
          <w:p w14:paraId="201506C1" w14:textId="7753761D" w:rsidR="00485878" w:rsidRDefault="0072204B" w:rsidP="00485878">
            <w:pPr>
              <w:jc w:val="center"/>
              <w:rPr>
                <w:lang w:val="sk-SK"/>
              </w:rPr>
            </w:pPr>
            <w:r>
              <w:rPr>
                <w:lang w:val="sk-SK"/>
              </w:rPr>
              <w:t>NO_TYPE</w:t>
            </w:r>
          </w:p>
        </w:tc>
        <w:tc>
          <w:tcPr>
            <w:tcW w:w="1350" w:type="dxa"/>
          </w:tcPr>
          <w:p w14:paraId="61B0E50A" w14:textId="4BE1621A" w:rsidR="00485878" w:rsidRDefault="005F3524" w:rsidP="00485878">
            <w:pPr>
              <w:jc w:val="center"/>
              <w:rPr>
                <w:lang w:val="sk-SK"/>
              </w:rPr>
            </w:pPr>
            <w:r>
              <w:rPr>
                <w:lang w:val="sk-SK"/>
              </w:rPr>
              <w:t>NO_TYPE</w:t>
            </w:r>
          </w:p>
        </w:tc>
        <w:tc>
          <w:tcPr>
            <w:tcW w:w="1620" w:type="dxa"/>
          </w:tcPr>
          <w:p w14:paraId="5A4FA30C" w14:textId="0F363B0B" w:rsidR="00485878" w:rsidRDefault="0072204B" w:rsidP="00485878">
            <w:pPr>
              <w:jc w:val="center"/>
              <w:rPr>
                <w:lang w:val="sk-SK"/>
              </w:rPr>
            </w:pPr>
            <w:r>
              <w:rPr>
                <w:lang w:val="sk-SK"/>
              </w:rPr>
              <w:t>NO_TYPE</w:t>
            </w:r>
          </w:p>
        </w:tc>
        <w:tc>
          <w:tcPr>
            <w:tcW w:w="1530" w:type="dxa"/>
          </w:tcPr>
          <w:p w14:paraId="3C2EEB36" w14:textId="69BA0AC2" w:rsidR="00485878" w:rsidRDefault="0072204B" w:rsidP="00485878">
            <w:pPr>
              <w:jc w:val="center"/>
              <w:rPr>
                <w:lang w:val="sk-SK"/>
              </w:rPr>
            </w:pPr>
            <w:r>
              <w:rPr>
                <w:lang w:val="sk-SK"/>
              </w:rPr>
              <w:t>NO_TYPE</w:t>
            </w:r>
          </w:p>
        </w:tc>
        <w:tc>
          <w:tcPr>
            <w:tcW w:w="1417" w:type="dxa"/>
          </w:tcPr>
          <w:p w14:paraId="6F024703" w14:textId="3D2995DF" w:rsidR="00485878" w:rsidRDefault="0072204B" w:rsidP="00485878">
            <w:pPr>
              <w:jc w:val="center"/>
              <w:rPr>
                <w:lang w:val="sk-SK"/>
              </w:rPr>
            </w:pPr>
            <w:r>
              <w:rPr>
                <w:lang w:val="sk-SK"/>
              </w:rPr>
              <w:t>Nil</w:t>
            </w:r>
          </w:p>
        </w:tc>
      </w:tr>
      <w:tr w:rsidR="00485878" w14:paraId="7C3E4945" w14:textId="77777777" w:rsidTr="00541408">
        <w:tc>
          <w:tcPr>
            <w:tcW w:w="535" w:type="dxa"/>
            <w:vMerge/>
          </w:tcPr>
          <w:p w14:paraId="3DAEFB84" w14:textId="77777777" w:rsidR="00485878" w:rsidRDefault="00485878" w:rsidP="00485878">
            <w:pPr>
              <w:jc w:val="center"/>
              <w:rPr>
                <w:lang w:val="sk-SK"/>
              </w:rPr>
            </w:pPr>
          </w:p>
        </w:tc>
        <w:tc>
          <w:tcPr>
            <w:tcW w:w="1170" w:type="dxa"/>
            <w:tcBorders>
              <w:right w:val="single" w:sz="18" w:space="0" w:color="auto"/>
            </w:tcBorders>
          </w:tcPr>
          <w:p w14:paraId="7CF3BC55" w14:textId="3538F08A" w:rsidR="00485878" w:rsidRDefault="0072204B" w:rsidP="00485878">
            <w:pPr>
              <w:jc w:val="center"/>
              <w:rPr>
                <w:lang w:val="sk-SK"/>
              </w:rPr>
            </w:pPr>
            <w:r>
              <w:rPr>
                <w:lang w:val="sk-SK"/>
              </w:rPr>
              <w:t>Bool</w:t>
            </w:r>
          </w:p>
        </w:tc>
        <w:tc>
          <w:tcPr>
            <w:tcW w:w="1440" w:type="dxa"/>
            <w:tcBorders>
              <w:left w:val="single" w:sz="18" w:space="0" w:color="auto"/>
            </w:tcBorders>
          </w:tcPr>
          <w:p w14:paraId="2D8D10BA" w14:textId="393485BD" w:rsidR="00485878" w:rsidRDefault="0072204B" w:rsidP="00485878">
            <w:pPr>
              <w:jc w:val="center"/>
              <w:rPr>
                <w:lang w:val="sk-SK"/>
              </w:rPr>
            </w:pPr>
            <w:r>
              <w:rPr>
                <w:lang w:val="sk-SK"/>
              </w:rPr>
              <w:t>NO_TYPE</w:t>
            </w:r>
          </w:p>
        </w:tc>
        <w:tc>
          <w:tcPr>
            <w:tcW w:w="1350" w:type="dxa"/>
          </w:tcPr>
          <w:p w14:paraId="17C76F30" w14:textId="22AD8958" w:rsidR="00485878" w:rsidRDefault="005F3524" w:rsidP="00485878">
            <w:pPr>
              <w:jc w:val="center"/>
              <w:rPr>
                <w:lang w:val="sk-SK"/>
              </w:rPr>
            </w:pPr>
            <w:r>
              <w:rPr>
                <w:lang w:val="sk-SK"/>
              </w:rPr>
              <w:t>NO_TYPE</w:t>
            </w:r>
          </w:p>
        </w:tc>
        <w:tc>
          <w:tcPr>
            <w:tcW w:w="1620" w:type="dxa"/>
          </w:tcPr>
          <w:p w14:paraId="59014014" w14:textId="50F57190" w:rsidR="00485878" w:rsidRDefault="0072204B" w:rsidP="00485878">
            <w:pPr>
              <w:jc w:val="center"/>
              <w:rPr>
                <w:lang w:val="sk-SK"/>
              </w:rPr>
            </w:pPr>
            <w:r>
              <w:rPr>
                <w:lang w:val="sk-SK"/>
              </w:rPr>
              <w:t>NO_TYPE</w:t>
            </w:r>
          </w:p>
        </w:tc>
        <w:tc>
          <w:tcPr>
            <w:tcW w:w="1530" w:type="dxa"/>
          </w:tcPr>
          <w:p w14:paraId="20042F96" w14:textId="666DCAFC" w:rsidR="00485878" w:rsidRDefault="0072204B" w:rsidP="00485878">
            <w:pPr>
              <w:jc w:val="center"/>
              <w:rPr>
                <w:lang w:val="sk-SK"/>
              </w:rPr>
            </w:pPr>
            <w:r>
              <w:rPr>
                <w:lang w:val="sk-SK"/>
              </w:rPr>
              <w:t>Bool</w:t>
            </w:r>
          </w:p>
        </w:tc>
        <w:tc>
          <w:tcPr>
            <w:tcW w:w="1417" w:type="dxa"/>
          </w:tcPr>
          <w:p w14:paraId="5BA24BAE" w14:textId="138F6E79" w:rsidR="00485878" w:rsidRDefault="0072204B" w:rsidP="00485878">
            <w:pPr>
              <w:jc w:val="center"/>
              <w:rPr>
                <w:lang w:val="sk-SK"/>
              </w:rPr>
            </w:pPr>
            <w:r>
              <w:rPr>
                <w:lang w:val="sk-SK"/>
              </w:rPr>
              <w:t>Nil</w:t>
            </w:r>
          </w:p>
        </w:tc>
      </w:tr>
      <w:tr w:rsidR="00485878" w14:paraId="3E07498E" w14:textId="77777777" w:rsidTr="00541408">
        <w:tc>
          <w:tcPr>
            <w:tcW w:w="535" w:type="dxa"/>
            <w:vMerge/>
          </w:tcPr>
          <w:p w14:paraId="7C8DCDF4" w14:textId="77777777" w:rsidR="00485878" w:rsidRDefault="00485878" w:rsidP="00485878">
            <w:pPr>
              <w:jc w:val="center"/>
              <w:rPr>
                <w:lang w:val="sk-SK"/>
              </w:rPr>
            </w:pPr>
          </w:p>
        </w:tc>
        <w:tc>
          <w:tcPr>
            <w:tcW w:w="1170" w:type="dxa"/>
            <w:tcBorders>
              <w:right w:val="single" w:sz="18" w:space="0" w:color="auto"/>
            </w:tcBorders>
          </w:tcPr>
          <w:p w14:paraId="67230D70" w14:textId="379C5AA3" w:rsidR="00485878" w:rsidRDefault="0072204B" w:rsidP="00485878">
            <w:pPr>
              <w:jc w:val="center"/>
              <w:rPr>
                <w:lang w:val="sk-SK"/>
              </w:rPr>
            </w:pPr>
            <w:r>
              <w:rPr>
                <w:lang w:val="sk-SK"/>
              </w:rPr>
              <w:t>Nil</w:t>
            </w:r>
          </w:p>
        </w:tc>
        <w:tc>
          <w:tcPr>
            <w:tcW w:w="1440" w:type="dxa"/>
            <w:tcBorders>
              <w:left w:val="single" w:sz="18" w:space="0" w:color="auto"/>
            </w:tcBorders>
          </w:tcPr>
          <w:p w14:paraId="46C76F02" w14:textId="4513B4B5" w:rsidR="00485878" w:rsidRDefault="0072204B" w:rsidP="00485878">
            <w:pPr>
              <w:jc w:val="center"/>
              <w:rPr>
                <w:lang w:val="sk-SK"/>
              </w:rPr>
            </w:pPr>
            <w:r>
              <w:rPr>
                <w:lang w:val="sk-SK"/>
              </w:rPr>
              <w:t>Nil</w:t>
            </w:r>
          </w:p>
        </w:tc>
        <w:tc>
          <w:tcPr>
            <w:tcW w:w="1350" w:type="dxa"/>
          </w:tcPr>
          <w:p w14:paraId="6BFA7A16" w14:textId="7A317DC5" w:rsidR="00485878" w:rsidRDefault="0072204B" w:rsidP="00485878">
            <w:pPr>
              <w:jc w:val="center"/>
              <w:rPr>
                <w:lang w:val="sk-SK"/>
              </w:rPr>
            </w:pPr>
            <w:r>
              <w:rPr>
                <w:lang w:val="sk-SK"/>
              </w:rPr>
              <w:t>Nil</w:t>
            </w:r>
          </w:p>
        </w:tc>
        <w:tc>
          <w:tcPr>
            <w:tcW w:w="1620" w:type="dxa"/>
          </w:tcPr>
          <w:p w14:paraId="032AA072" w14:textId="22566213" w:rsidR="00485878" w:rsidRDefault="0072204B" w:rsidP="00485878">
            <w:pPr>
              <w:jc w:val="center"/>
              <w:rPr>
                <w:lang w:val="sk-SK"/>
              </w:rPr>
            </w:pPr>
            <w:r>
              <w:rPr>
                <w:lang w:val="sk-SK"/>
              </w:rPr>
              <w:t>Nil</w:t>
            </w:r>
          </w:p>
        </w:tc>
        <w:tc>
          <w:tcPr>
            <w:tcW w:w="1530" w:type="dxa"/>
          </w:tcPr>
          <w:p w14:paraId="1559F209" w14:textId="2798061B" w:rsidR="00485878" w:rsidRDefault="0072204B" w:rsidP="00485878">
            <w:pPr>
              <w:jc w:val="center"/>
              <w:rPr>
                <w:lang w:val="sk-SK"/>
              </w:rPr>
            </w:pPr>
            <w:r>
              <w:rPr>
                <w:lang w:val="sk-SK"/>
              </w:rPr>
              <w:t>Nil</w:t>
            </w:r>
          </w:p>
        </w:tc>
        <w:tc>
          <w:tcPr>
            <w:tcW w:w="1417" w:type="dxa"/>
          </w:tcPr>
          <w:p w14:paraId="36A6F4BA" w14:textId="3175AEAF" w:rsidR="00485878" w:rsidRDefault="0072204B" w:rsidP="00485878">
            <w:pPr>
              <w:jc w:val="center"/>
              <w:rPr>
                <w:lang w:val="sk-SK"/>
              </w:rPr>
            </w:pPr>
            <w:r>
              <w:rPr>
                <w:lang w:val="sk-SK"/>
              </w:rPr>
              <w:t>Nil</w:t>
            </w:r>
          </w:p>
        </w:tc>
      </w:tr>
    </w:tbl>
    <w:p w14:paraId="1B1C7B1C" w14:textId="77777777" w:rsidR="005F3524" w:rsidRDefault="005F3524" w:rsidP="00485878">
      <w:pPr>
        <w:rPr>
          <w:rFonts w:ascii="Times New Roman" w:hAnsi="Times New Roman" w:cs="Times New Roman"/>
          <w:sz w:val="18"/>
          <w:szCs w:val="18"/>
          <w:lang w:val="sk-SK"/>
        </w:rPr>
      </w:pPr>
    </w:p>
    <w:p w14:paraId="7BAD81EA" w14:textId="2A30543D" w:rsidR="005F3524" w:rsidRPr="005F3524" w:rsidRDefault="005F3524" w:rsidP="00485878">
      <w:pPr>
        <w:rPr>
          <w:rFonts w:ascii="Times New Roman" w:hAnsi="Times New Roman" w:cs="Times New Roman"/>
          <w:sz w:val="18"/>
          <w:szCs w:val="18"/>
          <w:lang w:val="sk-SK"/>
        </w:rPr>
      </w:pPr>
      <w:r>
        <w:rPr>
          <w:rFonts w:ascii="Times New Roman" w:hAnsi="Times New Roman" w:cs="Times New Roman"/>
          <w:sz w:val="18"/>
          <w:szCs w:val="18"/>
          <w:lang w:val="sk-SK"/>
        </w:rPr>
        <w:t>*NO_TYPE znamená, že nad danými dvoma dátovými typmi nie je možné vykonať zadanú operáciu</w:t>
      </w:r>
    </w:p>
    <w:sectPr w:rsidR="005F3524" w:rsidRPr="005F3524" w:rsidSect="00E65A4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9F36D1" w14:textId="77777777" w:rsidR="008B1A31" w:rsidRDefault="008B1A31" w:rsidP="00890FE7">
      <w:pPr>
        <w:spacing w:after="0" w:line="240" w:lineRule="auto"/>
      </w:pPr>
      <w:r>
        <w:separator/>
      </w:r>
    </w:p>
  </w:endnote>
  <w:endnote w:type="continuationSeparator" w:id="0">
    <w:p w14:paraId="636B8AE1" w14:textId="77777777" w:rsidR="008B1A31" w:rsidRDefault="008B1A31" w:rsidP="00890FE7">
      <w:pPr>
        <w:spacing w:after="0" w:line="240" w:lineRule="auto"/>
      </w:pPr>
      <w:r>
        <w:continuationSeparator/>
      </w:r>
    </w:p>
  </w:endnote>
  <w:endnote w:type="continuationNotice" w:id="1">
    <w:p w14:paraId="53D2EDAA" w14:textId="77777777" w:rsidR="008B1A31" w:rsidRDefault="008B1A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EABEA" w14:textId="77777777" w:rsidR="00890FE7" w:rsidRPr="00890FE7" w:rsidRDefault="00890FE7">
    <w:pPr>
      <w:pStyle w:val="Footer"/>
      <w:jc w:val="center"/>
      <w:rPr>
        <w:caps/>
        <w:noProof/>
      </w:rPr>
    </w:pPr>
    <w:r w:rsidRPr="00890FE7">
      <w:rPr>
        <w:caps/>
      </w:rPr>
      <w:fldChar w:fldCharType="begin"/>
    </w:r>
    <w:r w:rsidRPr="00890FE7">
      <w:rPr>
        <w:caps/>
      </w:rPr>
      <w:instrText xml:space="preserve"> PAGE   \* MERGEFORMAT </w:instrText>
    </w:r>
    <w:r w:rsidRPr="00890FE7">
      <w:rPr>
        <w:caps/>
      </w:rPr>
      <w:fldChar w:fldCharType="separate"/>
    </w:r>
    <w:r w:rsidRPr="00890FE7">
      <w:rPr>
        <w:caps/>
        <w:noProof/>
      </w:rPr>
      <w:t>2</w:t>
    </w:r>
    <w:r w:rsidRPr="00890FE7">
      <w:rPr>
        <w:caps/>
        <w:noProof/>
      </w:rPr>
      <w:fldChar w:fldCharType="end"/>
    </w:r>
  </w:p>
  <w:p w14:paraId="0802CCD9" w14:textId="77777777" w:rsidR="00890FE7" w:rsidRDefault="00890F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9FF27" w14:textId="77777777" w:rsidR="008B1A31" w:rsidRDefault="008B1A31" w:rsidP="00890FE7">
      <w:pPr>
        <w:spacing w:after="0" w:line="240" w:lineRule="auto"/>
      </w:pPr>
      <w:r>
        <w:separator/>
      </w:r>
    </w:p>
  </w:footnote>
  <w:footnote w:type="continuationSeparator" w:id="0">
    <w:p w14:paraId="2FAAAB8F" w14:textId="77777777" w:rsidR="008B1A31" w:rsidRDefault="008B1A31" w:rsidP="00890FE7">
      <w:pPr>
        <w:spacing w:after="0" w:line="240" w:lineRule="auto"/>
      </w:pPr>
      <w:r>
        <w:continuationSeparator/>
      </w:r>
    </w:p>
  </w:footnote>
  <w:footnote w:type="continuationNotice" w:id="1">
    <w:p w14:paraId="0D431DC2" w14:textId="77777777" w:rsidR="008B1A31" w:rsidRDefault="008B1A3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191"/>
    <w:multiLevelType w:val="hybridMultilevel"/>
    <w:tmpl w:val="1144D0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82775B"/>
    <w:multiLevelType w:val="multilevel"/>
    <w:tmpl w:val="6BD67E14"/>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BF2C68"/>
    <w:multiLevelType w:val="multilevel"/>
    <w:tmpl w:val="22D2333E"/>
    <w:lvl w:ilvl="0">
      <w:start w:val="1"/>
      <w:numFmt w:val="decimal"/>
      <w:lvlText w:val="%1."/>
      <w:lvlJc w:val="left"/>
      <w:pPr>
        <w:ind w:left="360" w:hanging="360"/>
      </w:pPr>
      <w:rPr>
        <w:rFonts w:hint="default"/>
        <w:sz w:val="40"/>
        <w:szCs w:val="40"/>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48002A9"/>
    <w:multiLevelType w:val="hybridMultilevel"/>
    <w:tmpl w:val="893C50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0"/>
  </w:num>
  <w:num w:numId="14">
    <w:abstractNumId w:val="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063"/>
    <w:rsid w:val="0002611C"/>
    <w:rsid w:val="0003277E"/>
    <w:rsid w:val="00041E31"/>
    <w:rsid w:val="00064423"/>
    <w:rsid w:val="000814C7"/>
    <w:rsid w:val="000851D9"/>
    <w:rsid w:val="000A1225"/>
    <w:rsid w:val="000A1859"/>
    <w:rsid w:val="000A5655"/>
    <w:rsid w:val="000B4F50"/>
    <w:rsid w:val="000B646D"/>
    <w:rsid w:val="000C12D8"/>
    <w:rsid w:val="000E54B9"/>
    <w:rsid w:val="000F566B"/>
    <w:rsid w:val="00100B42"/>
    <w:rsid w:val="001554EF"/>
    <w:rsid w:val="001559C2"/>
    <w:rsid w:val="00187746"/>
    <w:rsid w:val="001A4DA6"/>
    <w:rsid w:val="002206B0"/>
    <w:rsid w:val="00245801"/>
    <w:rsid w:val="00265DA8"/>
    <w:rsid w:val="002A2BD4"/>
    <w:rsid w:val="002E7DFC"/>
    <w:rsid w:val="003027C0"/>
    <w:rsid w:val="00304B7C"/>
    <w:rsid w:val="00320320"/>
    <w:rsid w:val="00335671"/>
    <w:rsid w:val="0034198E"/>
    <w:rsid w:val="003515A1"/>
    <w:rsid w:val="00365FEE"/>
    <w:rsid w:val="003979C2"/>
    <w:rsid w:val="003D4956"/>
    <w:rsid w:val="003F06F4"/>
    <w:rsid w:val="003F168A"/>
    <w:rsid w:val="004049B8"/>
    <w:rsid w:val="004158FA"/>
    <w:rsid w:val="004242D4"/>
    <w:rsid w:val="0045622D"/>
    <w:rsid w:val="004768E2"/>
    <w:rsid w:val="00485878"/>
    <w:rsid w:val="00511746"/>
    <w:rsid w:val="00541408"/>
    <w:rsid w:val="00546D77"/>
    <w:rsid w:val="005543DE"/>
    <w:rsid w:val="00590AF5"/>
    <w:rsid w:val="005B36EC"/>
    <w:rsid w:val="005B7E6C"/>
    <w:rsid w:val="005D0429"/>
    <w:rsid w:val="005F0594"/>
    <w:rsid w:val="005F3524"/>
    <w:rsid w:val="00610DC9"/>
    <w:rsid w:val="00633751"/>
    <w:rsid w:val="00673469"/>
    <w:rsid w:val="006C2B20"/>
    <w:rsid w:val="006C31BA"/>
    <w:rsid w:val="006E0FAA"/>
    <w:rsid w:val="006F5B2E"/>
    <w:rsid w:val="007036AF"/>
    <w:rsid w:val="0072204B"/>
    <w:rsid w:val="0072372B"/>
    <w:rsid w:val="0074075C"/>
    <w:rsid w:val="0077070B"/>
    <w:rsid w:val="007C3947"/>
    <w:rsid w:val="00811E4A"/>
    <w:rsid w:val="00812C45"/>
    <w:rsid w:val="00821DC8"/>
    <w:rsid w:val="0084012D"/>
    <w:rsid w:val="00847C6C"/>
    <w:rsid w:val="00861E6A"/>
    <w:rsid w:val="0087277F"/>
    <w:rsid w:val="0089062F"/>
    <w:rsid w:val="00890FE7"/>
    <w:rsid w:val="008A24F5"/>
    <w:rsid w:val="008B1A31"/>
    <w:rsid w:val="008E1C3B"/>
    <w:rsid w:val="008E7CB3"/>
    <w:rsid w:val="009130A1"/>
    <w:rsid w:val="009219C1"/>
    <w:rsid w:val="009262DB"/>
    <w:rsid w:val="00927B43"/>
    <w:rsid w:val="009363BC"/>
    <w:rsid w:val="009421B5"/>
    <w:rsid w:val="00962361"/>
    <w:rsid w:val="00972AEB"/>
    <w:rsid w:val="009B70B8"/>
    <w:rsid w:val="009D5A13"/>
    <w:rsid w:val="00A56D22"/>
    <w:rsid w:val="00AE0670"/>
    <w:rsid w:val="00AE357B"/>
    <w:rsid w:val="00B00AB5"/>
    <w:rsid w:val="00B23E64"/>
    <w:rsid w:val="00B341CA"/>
    <w:rsid w:val="00B819E5"/>
    <w:rsid w:val="00BB021B"/>
    <w:rsid w:val="00BC0F91"/>
    <w:rsid w:val="00BC4F82"/>
    <w:rsid w:val="00BD120F"/>
    <w:rsid w:val="00BE0C1F"/>
    <w:rsid w:val="00C03063"/>
    <w:rsid w:val="00C05F66"/>
    <w:rsid w:val="00C11477"/>
    <w:rsid w:val="00C11A93"/>
    <w:rsid w:val="00C11AA0"/>
    <w:rsid w:val="00C17CEE"/>
    <w:rsid w:val="00C211AF"/>
    <w:rsid w:val="00C26172"/>
    <w:rsid w:val="00C30BDF"/>
    <w:rsid w:val="00C5309B"/>
    <w:rsid w:val="00C65587"/>
    <w:rsid w:val="00C70624"/>
    <w:rsid w:val="00C8197F"/>
    <w:rsid w:val="00C81A9F"/>
    <w:rsid w:val="00C9738B"/>
    <w:rsid w:val="00CA0C28"/>
    <w:rsid w:val="00CB031C"/>
    <w:rsid w:val="00CD1033"/>
    <w:rsid w:val="00CE64D6"/>
    <w:rsid w:val="00CF5D7E"/>
    <w:rsid w:val="00D06124"/>
    <w:rsid w:val="00D1546D"/>
    <w:rsid w:val="00D40923"/>
    <w:rsid w:val="00D46C94"/>
    <w:rsid w:val="00D54335"/>
    <w:rsid w:val="00D70054"/>
    <w:rsid w:val="00D91E7B"/>
    <w:rsid w:val="00D959EF"/>
    <w:rsid w:val="00D9653D"/>
    <w:rsid w:val="00DA1257"/>
    <w:rsid w:val="00DF5013"/>
    <w:rsid w:val="00E2764B"/>
    <w:rsid w:val="00E65A4A"/>
    <w:rsid w:val="00E72D2B"/>
    <w:rsid w:val="00E91313"/>
    <w:rsid w:val="00EB6405"/>
    <w:rsid w:val="00EC01F5"/>
    <w:rsid w:val="00ED234E"/>
    <w:rsid w:val="00F34A3A"/>
    <w:rsid w:val="00F36DF7"/>
    <w:rsid w:val="00F452F8"/>
    <w:rsid w:val="00F96715"/>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9DF9"/>
  <w15:chartTrackingRefBased/>
  <w15:docId w15:val="{BC8278D8-E8A0-441B-8EAB-EB52D6BD7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124"/>
  </w:style>
  <w:style w:type="paragraph" w:styleId="Heading1">
    <w:name w:val="heading 1"/>
    <w:basedOn w:val="Normal"/>
    <w:next w:val="Normal"/>
    <w:link w:val="Heading1Char"/>
    <w:uiPriority w:val="9"/>
    <w:qFormat/>
    <w:rsid w:val="00D06124"/>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06124"/>
    <w:pPr>
      <w:keepNext/>
      <w:keepLines/>
      <w:spacing w:before="360" w:after="0"/>
      <w:ind w:left="576" w:hanging="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06124"/>
    <w:pPr>
      <w:keepNext/>
      <w:keepLines/>
      <w:spacing w:before="200" w:after="0"/>
      <w:ind w:left="720" w:hanging="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D06124"/>
    <w:pPr>
      <w:keepNext/>
      <w:keepLines/>
      <w:spacing w:before="200" w:after="0"/>
      <w:ind w:left="864" w:hanging="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D06124"/>
    <w:pPr>
      <w:keepNext/>
      <w:keepLines/>
      <w:spacing w:before="200" w:after="0"/>
      <w:ind w:left="1008" w:hanging="1008"/>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D06124"/>
    <w:pPr>
      <w:keepNext/>
      <w:keepLines/>
      <w:spacing w:before="200" w:after="0"/>
      <w:ind w:left="1152" w:hanging="1152"/>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D06124"/>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06124"/>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06124"/>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F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0FE7"/>
  </w:style>
  <w:style w:type="paragraph" w:styleId="Footer">
    <w:name w:val="footer"/>
    <w:basedOn w:val="Normal"/>
    <w:link w:val="FooterChar"/>
    <w:uiPriority w:val="99"/>
    <w:unhideWhenUsed/>
    <w:rsid w:val="00890F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0FE7"/>
  </w:style>
  <w:style w:type="character" w:customStyle="1" w:styleId="Heading1Char">
    <w:name w:val="Heading 1 Char"/>
    <w:basedOn w:val="DefaultParagraphFont"/>
    <w:link w:val="Heading1"/>
    <w:uiPriority w:val="9"/>
    <w:rsid w:val="00D06124"/>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D06124"/>
    <w:pPr>
      <w:outlineLvl w:val="9"/>
    </w:pPr>
  </w:style>
  <w:style w:type="paragraph" w:styleId="TOC1">
    <w:name w:val="toc 1"/>
    <w:basedOn w:val="Normal"/>
    <w:next w:val="Normal"/>
    <w:autoRedefine/>
    <w:uiPriority w:val="39"/>
    <w:unhideWhenUsed/>
    <w:rsid w:val="000851D9"/>
    <w:pPr>
      <w:spacing w:after="100"/>
    </w:pPr>
  </w:style>
  <w:style w:type="character" w:styleId="Hyperlink">
    <w:name w:val="Hyperlink"/>
    <w:basedOn w:val="DefaultParagraphFont"/>
    <w:uiPriority w:val="99"/>
    <w:unhideWhenUsed/>
    <w:rsid w:val="000851D9"/>
    <w:rPr>
      <w:color w:val="0563C1" w:themeColor="hyperlink"/>
      <w:u w:val="single"/>
    </w:rPr>
  </w:style>
  <w:style w:type="character" w:customStyle="1" w:styleId="Heading2Char">
    <w:name w:val="Heading 2 Char"/>
    <w:basedOn w:val="DefaultParagraphFont"/>
    <w:link w:val="Heading2"/>
    <w:uiPriority w:val="9"/>
    <w:rsid w:val="00D0612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D0612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D0612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D06124"/>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D06124"/>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D0612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0612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0612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03277E"/>
    <w:pPr>
      <w:ind w:left="720"/>
      <w:contextualSpacing/>
    </w:pPr>
  </w:style>
  <w:style w:type="paragraph" w:styleId="Title">
    <w:name w:val="Title"/>
    <w:basedOn w:val="Normal"/>
    <w:next w:val="Normal"/>
    <w:link w:val="TitleChar"/>
    <w:uiPriority w:val="10"/>
    <w:qFormat/>
    <w:rsid w:val="00D0612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06124"/>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D06124"/>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D06124"/>
    <w:rPr>
      <w:color w:val="5A5A5A" w:themeColor="text1" w:themeTint="A5"/>
      <w:spacing w:val="10"/>
    </w:rPr>
  </w:style>
  <w:style w:type="character" w:styleId="SubtleEmphasis">
    <w:name w:val="Subtle Emphasis"/>
    <w:basedOn w:val="DefaultParagraphFont"/>
    <w:uiPriority w:val="19"/>
    <w:qFormat/>
    <w:rsid w:val="00D06124"/>
    <w:rPr>
      <w:i/>
      <w:iCs/>
      <w:color w:val="404040" w:themeColor="text1" w:themeTint="BF"/>
    </w:rPr>
  </w:style>
  <w:style w:type="paragraph" w:styleId="TOC2">
    <w:name w:val="toc 2"/>
    <w:basedOn w:val="Normal"/>
    <w:next w:val="Normal"/>
    <w:autoRedefine/>
    <w:uiPriority w:val="39"/>
    <w:unhideWhenUsed/>
    <w:rsid w:val="0003277E"/>
    <w:pPr>
      <w:spacing w:after="100"/>
      <w:ind w:left="220"/>
    </w:pPr>
  </w:style>
  <w:style w:type="paragraph" w:styleId="Caption">
    <w:name w:val="caption"/>
    <w:basedOn w:val="Normal"/>
    <w:next w:val="Normal"/>
    <w:uiPriority w:val="35"/>
    <w:semiHidden/>
    <w:unhideWhenUsed/>
    <w:qFormat/>
    <w:rsid w:val="00D06124"/>
    <w:pPr>
      <w:spacing w:after="200" w:line="240" w:lineRule="auto"/>
    </w:pPr>
    <w:rPr>
      <w:i/>
      <w:iCs/>
      <w:color w:val="44546A" w:themeColor="text2"/>
      <w:sz w:val="18"/>
      <w:szCs w:val="18"/>
    </w:rPr>
  </w:style>
  <w:style w:type="character" w:styleId="Strong">
    <w:name w:val="Strong"/>
    <w:basedOn w:val="DefaultParagraphFont"/>
    <w:uiPriority w:val="22"/>
    <w:qFormat/>
    <w:rsid w:val="00D06124"/>
    <w:rPr>
      <w:b/>
      <w:bCs/>
      <w:color w:val="000000" w:themeColor="text1"/>
    </w:rPr>
  </w:style>
  <w:style w:type="character" w:styleId="Emphasis">
    <w:name w:val="Emphasis"/>
    <w:basedOn w:val="DefaultParagraphFont"/>
    <w:uiPriority w:val="20"/>
    <w:qFormat/>
    <w:rsid w:val="00D06124"/>
    <w:rPr>
      <w:i/>
      <w:iCs/>
      <w:color w:val="auto"/>
    </w:rPr>
  </w:style>
  <w:style w:type="paragraph" w:styleId="NoSpacing">
    <w:name w:val="No Spacing"/>
    <w:uiPriority w:val="1"/>
    <w:qFormat/>
    <w:rsid w:val="00D06124"/>
    <w:pPr>
      <w:spacing w:after="0" w:line="240" w:lineRule="auto"/>
    </w:pPr>
  </w:style>
  <w:style w:type="paragraph" w:styleId="Quote">
    <w:name w:val="Quote"/>
    <w:basedOn w:val="Normal"/>
    <w:next w:val="Normal"/>
    <w:link w:val="QuoteChar"/>
    <w:uiPriority w:val="29"/>
    <w:qFormat/>
    <w:rsid w:val="00D06124"/>
    <w:pPr>
      <w:spacing w:before="160"/>
      <w:ind w:left="720" w:right="720"/>
    </w:pPr>
    <w:rPr>
      <w:i/>
      <w:iCs/>
      <w:color w:val="000000" w:themeColor="text1"/>
    </w:rPr>
  </w:style>
  <w:style w:type="character" w:customStyle="1" w:styleId="QuoteChar">
    <w:name w:val="Quote Char"/>
    <w:basedOn w:val="DefaultParagraphFont"/>
    <w:link w:val="Quote"/>
    <w:uiPriority w:val="29"/>
    <w:rsid w:val="00D06124"/>
    <w:rPr>
      <w:i/>
      <w:iCs/>
      <w:color w:val="000000" w:themeColor="text1"/>
    </w:rPr>
  </w:style>
  <w:style w:type="paragraph" w:styleId="IntenseQuote">
    <w:name w:val="Intense Quote"/>
    <w:basedOn w:val="Normal"/>
    <w:next w:val="Normal"/>
    <w:link w:val="IntenseQuoteChar"/>
    <w:uiPriority w:val="30"/>
    <w:qFormat/>
    <w:rsid w:val="00D0612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D06124"/>
    <w:rPr>
      <w:color w:val="000000" w:themeColor="text1"/>
      <w:shd w:val="clear" w:color="auto" w:fill="F2F2F2" w:themeFill="background1" w:themeFillShade="F2"/>
    </w:rPr>
  </w:style>
  <w:style w:type="character" w:styleId="IntenseEmphasis">
    <w:name w:val="Intense Emphasis"/>
    <w:basedOn w:val="DefaultParagraphFont"/>
    <w:uiPriority w:val="21"/>
    <w:qFormat/>
    <w:rsid w:val="00D06124"/>
    <w:rPr>
      <w:b/>
      <w:bCs/>
      <w:i/>
      <w:iCs/>
      <w:caps/>
    </w:rPr>
  </w:style>
  <w:style w:type="character" w:styleId="SubtleReference">
    <w:name w:val="Subtle Reference"/>
    <w:basedOn w:val="DefaultParagraphFont"/>
    <w:uiPriority w:val="31"/>
    <w:qFormat/>
    <w:rsid w:val="00D0612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06124"/>
    <w:rPr>
      <w:b/>
      <w:bCs/>
      <w:smallCaps/>
      <w:u w:val="single"/>
    </w:rPr>
  </w:style>
  <w:style w:type="character" w:styleId="BookTitle">
    <w:name w:val="Book Title"/>
    <w:basedOn w:val="DefaultParagraphFont"/>
    <w:uiPriority w:val="33"/>
    <w:qFormat/>
    <w:rsid w:val="00D06124"/>
    <w:rPr>
      <w:b w:val="0"/>
      <w:bCs w:val="0"/>
      <w:smallCaps/>
      <w:spacing w:val="5"/>
    </w:rPr>
  </w:style>
  <w:style w:type="table" w:styleId="TableGrid">
    <w:name w:val="Table Grid"/>
    <w:basedOn w:val="TableNormal"/>
    <w:uiPriority w:val="39"/>
    <w:rsid w:val="008401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11E4A"/>
    <w:rPr>
      <w:color w:val="954F72"/>
      <w:u w:val="single"/>
    </w:rPr>
  </w:style>
  <w:style w:type="paragraph" w:customStyle="1" w:styleId="msonormal0">
    <w:name w:val="msonormal"/>
    <w:basedOn w:val="Normal"/>
    <w:rsid w:val="00811E4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63">
    <w:name w:val="xl63"/>
    <w:basedOn w:val="Normal"/>
    <w:rsid w:val="00811E4A"/>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GB"/>
    </w:rPr>
  </w:style>
  <w:style w:type="paragraph" w:customStyle="1" w:styleId="xl64">
    <w:name w:val="xl64"/>
    <w:basedOn w:val="Normal"/>
    <w:rsid w:val="00811E4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xl65">
    <w:name w:val="xl65"/>
    <w:basedOn w:val="Normal"/>
    <w:rsid w:val="00811E4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GB"/>
    </w:rPr>
  </w:style>
  <w:style w:type="paragraph" w:customStyle="1" w:styleId="xl66">
    <w:name w:val="xl66"/>
    <w:basedOn w:val="Normal"/>
    <w:rsid w:val="00811E4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Calibri" w:eastAsia="Times New Roman" w:hAnsi="Calibri" w:cs="Calibri"/>
      <w:sz w:val="24"/>
      <w:szCs w:val="24"/>
      <w:lang w:eastAsia="en-GB"/>
    </w:rPr>
  </w:style>
  <w:style w:type="paragraph" w:customStyle="1" w:styleId="xl67">
    <w:name w:val="xl67"/>
    <w:basedOn w:val="Normal"/>
    <w:rsid w:val="00811E4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924535">
      <w:bodyDiv w:val="1"/>
      <w:marLeft w:val="0"/>
      <w:marRight w:val="0"/>
      <w:marTop w:val="0"/>
      <w:marBottom w:val="0"/>
      <w:divBdr>
        <w:top w:val="none" w:sz="0" w:space="0" w:color="auto"/>
        <w:left w:val="none" w:sz="0" w:space="0" w:color="auto"/>
        <w:bottom w:val="none" w:sz="0" w:space="0" w:color="auto"/>
        <w:right w:val="none" w:sz="0" w:space="0" w:color="auto"/>
      </w:divBdr>
    </w:div>
    <w:div w:id="75513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B4BF88-591C-470A-A406-AB65A49E9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9</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Micankova</dc:creator>
  <cp:keywords/>
  <dc:description/>
  <cp:lastModifiedBy>Novosád Juraj (231742)</cp:lastModifiedBy>
  <cp:revision>72</cp:revision>
  <dcterms:created xsi:type="dcterms:W3CDTF">2021-11-28T15:47:00Z</dcterms:created>
  <dcterms:modified xsi:type="dcterms:W3CDTF">2021-12-07T15:47:00Z</dcterms:modified>
</cp:coreProperties>
</file>